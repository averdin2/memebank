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3D9A71" w14:textId="77777777" w:rsidR="001E52C6" w:rsidRPr="001E52C6" w:rsidRDefault="001E52C6" w:rsidP="001E52C6">
      <w:pPr>
        <w:spacing w:before="100" w:beforeAutospacing="1" w:after="100" w:afterAutospacing="1"/>
        <w:outlineLvl w:val="0"/>
        <w:rPr>
          <w:rFonts w:ascii="Times New Roman" w:eastAsia="Times New Roman" w:hAnsi="Times New Roman" w:cs="Times New Roman"/>
          <w:b/>
          <w:bCs/>
          <w:kern w:val="36"/>
          <w:sz w:val="48"/>
          <w:szCs w:val="48"/>
        </w:rPr>
      </w:pPr>
      <w:r w:rsidRPr="001E52C6">
        <w:rPr>
          <w:rFonts w:ascii="Times New Roman" w:eastAsia="Times New Roman" w:hAnsi="Times New Roman" w:cs="Times New Roman"/>
          <w:b/>
          <w:bCs/>
          <w:kern w:val="36"/>
          <w:sz w:val="48"/>
          <w:szCs w:val="48"/>
        </w:rPr>
        <w:t>4.0 Software Development Plan</w:t>
      </w:r>
    </w:p>
    <w:p w14:paraId="355AE167" w14:textId="77777777" w:rsidR="001E52C6" w:rsidRPr="001E52C6" w:rsidRDefault="001E52C6" w:rsidP="001E52C6">
      <w:pPr>
        <w:spacing w:before="100" w:beforeAutospacing="1" w:after="100" w:afterAutospacing="1"/>
        <w:outlineLvl w:val="1"/>
        <w:rPr>
          <w:rFonts w:ascii="Times New Roman" w:eastAsia="Times New Roman" w:hAnsi="Times New Roman" w:cs="Times New Roman"/>
          <w:b/>
          <w:bCs/>
          <w:sz w:val="36"/>
          <w:szCs w:val="36"/>
        </w:rPr>
      </w:pPr>
      <w:r w:rsidRPr="001E52C6">
        <w:rPr>
          <w:rFonts w:ascii="Times New Roman" w:eastAsia="Times New Roman" w:hAnsi="Times New Roman" w:cs="Times New Roman"/>
          <w:b/>
          <w:bCs/>
          <w:sz w:val="36"/>
          <w:szCs w:val="36"/>
        </w:rPr>
        <w:t>4.1 Plan Introduction</w:t>
      </w:r>
    </w:p>
    <w:p w14:paraId="7A860C19" w14:textId="77777777" w:rsidR="001E52C6" w:rsidRPr="001E52C6" w:rsidRDefault="001E52C6" w:rsidP="001E52C6">
      <w:pPr>
        <w:spacing w:before="100" w:beforeAutospacing="1" w:after="100" w:afterAutospacing="1"/>
        <w:rPr>
          <w:rFonts w:ascii="Times New Roman" w:hAnsi="Times New Roman" w:cs="Times New Roman"/>
        </w:rPr>
      </w:pPr>
      <w:r w:rsidRPr="001E52C6">
        <w:rPr>
          <w:rFonts w:ascii="Times New Roman" w:hAnsi="Times New Roman" w:cs="Times New Roman"/>
        </w:rPr>
        <w:t>This Software Development Plan (SDP) provides the details of the planned development for the Web Application Memebank, which provides a personal online database and social media platform that allows users to store, sort, and share links to their favorite memes.</w:t>
      </w:r>
    </w:p>
    <w:p w14:paraId="038B1991" w14:textId="77777777" w:rsidR="001E52C6" w:rsidRPr="001E52C6" w:rsidRDefault="001E52C6" w:rsidP="001E52C6">
      <w:pPr>
        <w:spacing w:before="100" w:beforeAutospacing="1" w:after="100" w:afterAutospacing="1"/>
        <w:rPr>
          <w:rFonts w:ascii="Times New Roman" w:hAnsi="Times New Roman" w:cs="Times New Roman"/>
        </w:rPr>
      </w:pPr>
      <w:r w:rsidRPr="001E52C6">
        <w:rPr>
          <w:rFonts w:ascii="Times New Roman" w:hAnsi="Times New Roman" w:cs="Times New Roman"/>
        </w:rPr>
        <w:t xml:space="preserve">Memebank's primary function is to store users' links in a database. Through its web application, Memebank will provide users with an interactive visualization of the content of these links. Memebank will have various features to satisfy users' desires to keep and organize their memes. Functionalities to serve this purpose include link sorting via a tag system, grouping system that called banks that serves as a folder for memes, and link sharing via social media outlets. Memebank allows users to easily and quickly access their memes at any time from their laptop on a web browser. In 2017, where memes are in frequent demand and usage </w:t>
      </w:r>
      <w:proofErr w:type="spellStart"/>
      <w:r w:rsidRPr="001E52C6">
        <w:rPr>
          <w:rFonts w:ascii="Times New Roman" w:hAnsi="Times New Roman" w:cs="Times New Roman"/>
        </w:rPr>
        <w:t>memebank</w:t>
      </w:r>
      <w:proofErr w:type="spellEnd"/>
      <w:r w:rsidRPr="001E52C6">
        <w:rPr>
          <w:rFonts w:ascii="Times New Roman" w:hAnsi="Times New Roman" w:cs="Times New Roman"/>
        </w:rPr>
        <w:t xml:space="preserve"> can provide a specialized, simple, and appropriate service that many online users want.</w:t>
      </w:r>
    </w:p>
    <w:p w14:paraId="0A60742B" w14:textId="6BE742A2" w:rsidR="001E52C6" w:rsidRPr="001E52C6" w:rsidRDefault="001E52C6" w:rsidP="001E52C6">
      <w:pPr>
        <w:spacing w:before="100" w:beforeAutospacing="1" w:after="100" w:afterAutospacing="1"/>
        <w:rPr>
          <w:rFonts w:ascii="Times New Roman" w:hAnsi="Times New Roman" w:cs="Times New Roman"/>
        </w:rPr>
      </w:pPr>
      <w:r w:rsidRPr="001E52C6">
        <w:rPr>
          <w:rFonts w:ascii="Times New Roman" w:hAnsi="Times New Roman" w:cs="Times New Roman"/>
        </w:rPr>
        <w:t xml:space="preserve">During our </w:t>
      </w:r>
      <w:proofErr w:type="gramStart"/>
      <w:r w:rsidRPr="001E52C6">
        <w:rPr>
          <w:rFonts w:ascii="Times New Roman" w:hAnsi="Times New Roman" w:cs="Times New Roman"/>
        </w:rPr>
        <w:t>16 week</w:t>
      </w:r>
      <w:proofErr w:type="gramEnd"/>
      <w:r w:rsidRPr="001E52C6">
        <w:rPr>
          <w:rFonts w:ascii="Times New Roman" w:hAnsi="Times New Roman" w:cs="Times New Roman"/>
        </w:rPr>
        <w:t xml:space="preserve"> development process, our team will </w:t>
      </w:r>
      <w:del w:id="0" w:author="Microsoft Office User" w:date="2017-10-21T15:09:00Z">
        <w:r w:rsidRPr="001E52C6" w:rsidDel="009D1326">
          <w:rPr>
            <w:rFonts w:ascii="Times New Roman" w:hAnsi="Times New Roman" w:cs="Times New Roman"/>
          </w:rPr>
          <w:delText>continously</w:delText>
        </w:r>
      </w:del>
      <w:ins w:id="1" w:author="Microsoft Office User" w:date="2017-10-21T15:09:00Z">
        <w:r w:rsidR="009D1326" w:rsidRPr="001E52C6">
          <w:rPr>
            <w:rFonts w:ascii="Times New Roman" w:hAnsi="Times New Roman" w:cs="Times New Roman"/>
          </w:rPr>
          <w:t>continuously</w:t>
        </w:r>
      </w:ins>
      <w:r w:rsidRPr="001E52C6">
        <w:rPr>
          <w:rFonts w:ascii="Times New Roman" w:hAnsi="Times New Roman" w:cs="Times New Roman"/>
        </w:rPr>
        <w:t xml:space="preserve"> plan and update with each other using the </w:t>
      </w:r>
      <w:del w:id="2" w:author="Microsoft Office User" w:date="2017-10-21T15:10:00Z">
        <w:r w:rsidRPr="001E52C6" w:rsidDel="009D1326">
          <w:rPr>
            <w:rFonts w:ascii="Times New Roman" w:hAnsi="Times New Roman" w:cs="Times New Roman"/>
          </w:rPr>
          <w:delText>memebank</w:delText>
        </w:r>
      </w:del>
      <w:ins w:id="3" w:author="Microsoft Office User" w:date="2017-10-21T15:10:00Z">
        <w:r w:rsidR="009D1326" w:rsidRPr="001E52C6">
          <w:rPr>
            <w:rFonts w:ascii="Times New Roman" w:hAnsi="Times New Roman" w:cs="Times New Roman"/>
          </w:rPr>
          <w:t>Memebank</w:t>
        </w:r>
      </w:ins>
      <w:r w:rsidRPr="001E52C6">
        <w:rPr>
          <w:rFonts w:ascii="Times New Roman" w:hAnsi="Times New Roman" w:cs="Times New Roman"/>
        </w:rPr>
        <w:t xml:space="preserve"> discord channel and </w:t>
      </w:r>
      <w:del w:id="4" w:author="Microsoft Office User" w:date="2017-10-21T15:10:00Z">
        <w:r w:rsidRPr="001E52C6" w:rsidDel="009D1326">
          <w:rPr>
            <w:rFonts w:ascii="Times New Roman" w:hAnsi="Times New Roman" w:cs="Times New Roman"/>
          </w:rPr>
          <w:delText>github</w:delText>
        </w:r>
      </w:del>
      <w:ins w:id="5" w:author="Microsoft Office User" w:date="2017-10-21T15:10:00Z">
        <w:r w:rsidR="009D1326">
          <w:rPr>
            <w:rFonts w:ascii="Times New Roman" w:hAnsi="Times New Roman" w:cs="Times New Roman"/>
          </w:rPr>
          <w:t>GitHub</w:t>
        </w:r>
      </w:ins>
      <w:r w:rsidRPr="001E52C6">
        <w:rPr>
          <w:rFonts w:ascii="Times New Roman" w:hAnsi="Times New Roman" w:cs="Times New Roman"/>
        </w:rPr>
        <w:t xml:space="preserve">. In order to affectively </w:t>
      </w:r>
      <w:del w:id="6" w:author="Microsoft Office User" w:date="2017-10-21T15:10:00Z">
        <w:r w:rsidRPr="001E52C6" w:rsidDel="009D1326">
          <w:rPr>
            <w:rFonts w:ascii="Times New Roman" w:hAnsi="Times New Roman" w:cs="Times New Roman"/>
          </w:rPr>
          <w:delText>develope</w:delText>
        </w:r>
      </w:del>
      <w:ins w:id="7" w:author="Microsoft Office User" w:date="2017-10-21T15:10:00Z">
        <w:r w:rsidR="009D1326" w:rsidRPr="001E52C6">
          <w:rPr>
            <w:rFonts w:ascii="Times New Roman" w:hAnsi="Times New Roman" w:cs="Times New Roman"/>
          </w:rPr>
          <w:t>develop</w:t>
        </w:r>
      </w:ins>
      <w:r w:rsidRPr="001E52C6">
        <w:rPr>
          <w:rFonts w:ascii="Times New Roman" w:hAnsi="Times New Roman" w:cs="Times New Roman"/>
        </w:rPr>
        <w:t xml:space="preserve"> </w:t>
      </w:r>
      <w:del w:id="8" w:author="Microsoft Office User" w:date="2017-10-21T15:10:00Z">
        <w:r w:rsidRPr="001E52C6" w:rsidDel="009D1326">
          <w:rPr>
            <w:rFonts w:ascii="Times New Roman" w:hAnsi="Times New Roman" w:cs="Times New Roman"/>
          </w:rPr>
          <w:delText>memebank</w:delText>
        </w:r>
      </w:del>
      <w:ins w:id="9" w:author="Microsoft Office User" w:date="2017-10-21T15:10:00Z">
        <w:r w:rsidR="009D1326" w:rsidRPr="001E52C6">
          <w:rPr>
            <w:rFonts w:ascii="Times New Roman" w:hAnsi="Times New Roman" w:cs="Times New Roman"/>
          </w:rPr>
          <w:t>Memebank</w:t>
        </w:r>
      </w:ins>
      <w:r w:rsidRPr="001E52C6">
        <w:rPr>
          <w:rFonts w:ascii="Times New Roman" w:hAnsi="Times New Roman" w:cs="Times New Roman"/>
        </w:rPr>
        <w:t>, our team will research and learn any necessary tools. The Memebank system architecture is comprised of a React.js graphical user interface, a Ruby on Rails server, and a SQLite database. In addition to class meetings every Wednesdays, sub</w:t>
      </w:r>
      <w:ins w:id="10" w:author="Microsoft Office User" w:date="2017-10-21T15:10:00Z">
        <w:r w:rsidR="009D1326">
          <w:rPr>
            <w:rFonts w:ascii="Times New Roman" w:hAnsi="Times New Roman" w:cs="Times New Roman"/>
          </w:rPr>
          <w:t>-</w:t>
        </w:r>
      </w:ins>
      <w:r w:rsidRPr="001E52C6">
        <w:rPr>
          <w:rFonts w:ascii="Times New Roman" w:hAnsi="Times New Roman" w:cs="Times New Roman"/>
        </w:rPr>
        <w:t xml:space="preserve">teams such as </w:t>
      </w:r>
      <w:ins w:id="11" w:author="Microsoft Office User" w:date="2017-10-21T15:10:00Z">
        <w:r w:rsidR="009D1326">
          <w:rPr>
            <w:rFonts w:ascii="Times New Roman" w:hAnsi="Times New Roman" w:cs="Times New Roman"/>
          </w:rPr>
          <w:t xml:space="preserve">the </w:t>
        </w:r>
      </w:ins>
      <w:r w:rsidRPr="001E52C6">
        <w:rPr>
          <w:rFonts w:ascii="Times New Roman" w:hAnsi="Times New Roman" w:cs="Times New Roman"/>
        </w:rPr>
        <w:t>frontend and backend team will meet up to work on the development schedule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8"/>
        <w:gridCol w:w="1573"/>
      </w:tblGrid>
      <w:tr w:rsidR="001E52C6" w:rsidRPr="001E52C6" w14:paraId="4A0C9ACF" w14:textId="77777777" w:rsidTr="001E52C6">
        <w:trPr>
          <w:tblHeader/>
          <w:tblCellSpacing w:w="15" w:type="dxa"/>
        </w:trPr>
        <w:tc>
          <w:tcPr>
            <w:tcW w:w="0" w:type="auto"/>
            <w:vAlign w:val="center"/>
            <w:hideMark/>
          </w:tcPr>
          <w:p w14:paraId="31555AB5" w14:textId="77777777" w:rsidR="001E52C6" w:rsidRPr="001E52C6" w:rsidRDefault="001E52C6" w:rsidP="001E52C6">
            <w:pPr>
              <w:jc w:val="center"/>
              <w:rPr>
                <w:rFonts w:ascii="Times New Roman" w:eastAsia="Times New Roman" w:hAnsi="Times New Roman" w:cs="Times New Roman"/>
                <w:b/>
                <w:bCs/>
              </w:rPr>
            </w:pPr>
            <w:r w:rsidRPr="001E52C6">
              <w:rPr>
                <w:rFonts w:ascii="Times New Roman" w:eastAsia="Times New Roman" w:hAnsi="Times New Roman" w:cs="Times New Roman"/>
                <w:b/>
                <w:bCs/>
              </w:rPr>
              <w:t>Function / Feature</w:t>
            </w:r>
          </w:p>
        </w:tc>
        <w:tc>
          <w:tcPr>
            <w:tcW w:w="0" w:type="auto"/>
            <w:vAlign w:val="center"/>
            <w:hideMark/>
          </w:tcPr>
          <w:p w14:paraId="3285975D" w14:textId="77777777" w:rsidR="001E52C6" w:rsidRPr="001E52C6" w:rsidRDefault="001E52C6" w:rsidP="001E52C6">
            <w:pPr>
              <w:jc w:val="center"/>
              <w:rPr>
                <w:rFonts w:ascii="Times New Roman" w:eastAsia="Times New Roman" w:hAnsi="Times New Roman" w:cs="Times New Roman"/>
                <w:b/>
                <w:bCs/>
              </w:rPr>
            </w:pPr>
            <w:r w:rsidRPr="001E52C6">
              <w:rPr>
                <w:rFonts w:ascii="Times New Roman" w:eastAsia="Times New Roman" w:hAnsi="Times New Roman" w:cs="Times New Roman"/>
                <w:b/>
                <w:bCs/>
              </w:rPr>
              <w:t>Due Date</w:t>
            </w:r>
          </w:p>
        </w:tc>
      </w:tr>
      <w:tr w:rsidR="001E52C6" w:rsidRPr="001E52C6" w14:paraId="28DC682A" w14:textId="77777777" w:rsidTr="001E52C6">
        <w:trPr>
          <w:tblCellSpacing w:w="15" w:type="dxa"/>
        </w:trPr>
        <w:tc>
          <w:tcPr>
            <w:tcW w:w="0" w:type="auto"/>
            <w:vAlign w:val="center"/>
            <w:hideMark/>
          </w:tcPr>
          <w:p w14:paraId="609BD0BD"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Login/Join Authentication Page</w:t>
            </w:r>
          </w:p>
        </w:tc>
        <w:tc>
          <w:tcPr>
            <w:tcW w:w="0" w:type="auto"/>
            <w:vAlign w:val="center"/>
            <w:hideMark/>
          </w:tcPr>
          <w:p w14:paraId="54A3BED2"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Week 7</w:t>
            </w:r>
          </w:p>
        </w:tc>
      </w:tr>
      <w:tr w:rsidR="001E52C6" w:rsidRPr="001E52C6" w14:paraId="3852C7A3" w14:textId="77777777" w:rsidTr="001E52C6">
        <w:trPr>
          <w:tblCellSpacing w:w="15" w:type="dxa"/>
        </w:trPr>
        <w:tc>
          <w:tcPr>
            <w:tcW w:w="0" w:type="auto"/>
            <w:vAlign w:val="center"/>
            <w:hideMark/>
          </w:tcPr>
          <w:p w14:paraId="2A94DFFC"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Bank Page</w:t>
            </w:r>
          </w:p>
        </w:tc>
        <w:tc>
          <w:tcPr>
            <w:tcW w:w="0" w:type="auto"/>
            <w:vAlign w:val="center"/>
            <w:hideMark/>
          </w:tcPr>
          <w:p w14:paraId="2C61A063"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Week 8</w:t>
            </w:r>
          </w:p>
        </w:tc>
      </w:tr>
      <w:tr w:rsidR="001E52C6" w:rsidRPr="001E52C6" w14:paraId="29701486" w14:textId="77777777" w:rsidTr="001E52C6">
        <w:trPr>
          <w:tblCellSpacing w:w="15" w:type="dxa"/>
        </w:trPr>
        <w:tc>
          <w:tcPr>
            <w:tcW w:w="0" w:type="auto"/>
            <w:vAlign w:val="center"/>
            <w:hideMark/>
          </w:tcPr>
          <w:p w14:paraId="5AC1919A"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Bank Database</w:t>
            </w:r>
          </w:p>
        </w:tc>
        <w:tc>
          <w:tcPr>
            <w:tcW w:w="0" w:type="auto"/>
            <w:vAlign w:val="center"/>
            <w:hideMark/>
          </w:tcPr>
          <w:p w14:paraId="4EFBB588"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Week 8</w:t>
            </w:r>
          </w:p>
        </w:tc>
      </w:tr>
      <w:tr w:rsidR="001E52C6" w:rsidRPr="001E52C6" w14:paraId="2AF0E287" w14:textId="77777777" w:rsidTr="001E52C6">
        <w:trPr>
          <w:tblCellSpacing w:w="15" w:type="dxa"/>
        </w:trPr>
        <w:tc>
          <w:tcPr>
            <w:tcW w:w="0" w:type="auto"/>
            <w:vAlign w:val="center"/>
            <w:hideMark/>
          </w:tcPr>
          <w:p w14:paraId="4BD024A8"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Meme Database</w:t>
            </w:r>
          </w:p>
        </w:tc>
        <w:tc>
          <w:tcPr>
            <w:tcW w:w="0" w:type="auto"/>
            <w:vAlign w:val="center"/>
            <w:hideMark/>
          </w:tcPr>
          <w:p w14:paraId="0B1B21EB"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Week 8</w:t>
            </w:r>
          </w:p>
        </w:tc>
      </w:tr>
      <w:tr w:rsidR="001E52C6" w:rsidRPr="001E52C6" w14:paraId="3BB40C98" w14:textId="77777777" w:rsidTr="001E52C6">
        <w:trPr>
          <w:tblCellSpacing w:w="15" w:type="dxa"/>
        </w:trPr>
        <w:tc>
          <w:tcPr>
            <w:tcW w:w="0" w:type="auto"/>
            <w:vAlign w:val="center"/>
            <w:hideMark/>
          </w:tcPr>
          <w:p w14:paraId="762F2AAF"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User Database</w:t>
            </w:r>
          </w:p>
        </w:tc>
        <w:tc>
          <w:tcPr>
            <w:tcW w:w="0" w:type="auto"/>
            <w:vAlign w:val="center"/>
            <w:hideMark/>
          </w:tcPr>
          <w:p w14:paraId="0A856D05"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Week 8</w:t>
            </w:r>
          </w:p>
        </w:tc>
      </w:tr>
      <w:tr w:rsidR="001E52C6" w:rsidRPr="001E52C6" w14:paraId="5D4E51E0" w14:textId="77777777" w:rsidTr="001E52C6">
        <w:trPr>
          <w:tblCellSpacing w:w="15" w:type="dxa"/>
        </w:trPr>
        <w:tc>
          <w:tcPr>
            <w:tcW w:w="0" w:type="auto"/>
            <w:vAlign w:val="center"/>
            <w:hideMark/>
          </w:tcPr>
          <w:p w14:paraId="0553EA68"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Bank Modification UI</w:t>
            </w:r>
          </w:p>
        </w:tc>
        <w:tc>
          <w:tcPr>
            <w:tcW w:w="0" w:type="auto"/>
            <w:vAlign w:val="center"/>
            <w:hideMark/>
          </w:tcPr>
          <w:p w14:paraId="7F543A52"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Week 9</w:t>
            </w:r>
          </w:p>
        </w:tc>
      </w:tr>
      <w:tr w:rsidR="001E52C6" w:rsidRPr="001E52C6" w14:paraId="5DAF2C30" w14:textId="77777777" w:rsidTr="001E52C6">
        <w:trPr>
          <w:tblCellSpacing w:w="15" w:type="dxa"/>
        </w:trPr>
        <w:tc>
          <w:tcPr>
            <w:tcW w:w="0" w:type="auto"/>
            <w:vAlign w:val="center"/>
            <w:hideMark/>
          </w:tcPr>
          <w:p w14:paraId="20A7E268"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Bank Database Link</w:t>
            </w:r>
          </w:p>
        </w:tc>
        <w:tc>
          <w:tcPr>
            <w:tcW w:w="0" w:type="auto"/>
            <w:vAlign w:val="center"/>
            <w:hideMark/>
          </w:tcPr>
          <w:p w14:paraId="63A57610"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Week 9</w:t>
            </w:r>
          </w:p>
        </w:tc>
      </w:tr>
      <w:tr w:rsidR="001E52C6" w:rsidRPr="001E52C6" w14:paraId="3E3D0F33" w14:textId="77777777" w:rsidTr="001E52C6">
        <w:trPr>
          <w:tblCellSpacing w:w="15" w:type="dxa"/>
        </w:trPr>
        <w:tc>
          <w:tcPr>
            <w:tcW w:w="0" w:type="auto"/>
            <w:vAlign w:val="center"/>
            <w:hideMark/>
          </w:tcPr>
          <w:p w14:paraId="243F0841"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Meme Modification UI</w:t>
            </w:r>
          </w:p>
        </w:tc>
        <w:tc>
          <w:tcPr>
            <w:tcW w:w="0" w:type="auto"/>
            <w:vAlign w:val="center"/>
            <w:hideMark/>
          </w:tcPr>
          <w:p w14:paraId="212C5EC9"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Week 10</w:t>
            </w:r>
          </w:p>
        </w:tc>
      </w:tr>
      <w:tr w:rsidR="001E52C6" w:rsidRPr="001E52C6" w14:paraId="5B813B84" w14:textId="77777777" w:rsidTr="001E52C6">
        <w:trPr>
          <w:tblCellSpacing w:w="15" w:type="dxa"/>
        </w:trPr>
        <w:tc>
          <w:tcPr>
            <w:tcW w:w="0" w:type="auto"/>
            <w:vAlign w:val="center"/>
            <w:hideMark/>
          </w:tcPr>
          <w:p w14:paraId="477CEA9F"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Meme Database Link</w:t>
            </w:r>
          </w:p>
        </w:tc>
        <w:tc>
          <w:tcPr>
            <w:tcW w:w="0" w:type="auto"/>
            <w:vAlign w:val="center"/>
            <w:hideMark/>
          </w:tcPr>
          <w:p w14:paraId="1E41C076"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Week 10</w:t>
            </w:r>
          </w:p>
        </w:tc>
      </w:tr>
      <w:tr w:rsidR="001E52C6" w:rsidRPr="001E52C6" w14:paraId="4538EB73" w14:textId="77777777" w:rsidTr="001E52C6">
        <w:trPr>
          <w:tblCellSpacing w:w="15" w:type="dxa"/>
        </w:trPr>
        <w:tc>
          <w:tcPr>
            <w:tcW w:w="0" w:type="auto"/>
            <w:vAlign w:val="center"/>
            <w:hideMark/>
          </w:tcPr>
          <w:p w14:paraId="07D53031"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Tag System</w:t>
            </w:r>
          </w:p>
        </w:tc>
        <w:tc>
          <w:tcPr>
            <w:tcW w:w="0" w:type="auto"/>
            <w:vAlign w:val="center"/>
            <w:hideMark/>
          </w:tcPr>
          <w:p w14:paraId="18A6773C"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Week 11</w:t>
            </w:r>
          </w:p>
        </w:tc>
      </w:tr>
      <w:tr w:rsidR="001E52C6" w:rsidRPr="001E52C6" w14:paraId="0A4B16BE" w14:textId="77777777" w:rsidTr="001E52C6">
        <w:trPr>
          <w:tblCellSpacing w:w="15" w:type="dxa"/>
        </w:trPr>
        <w:tc>
          <w:tcPr>
            <w:tcW w:w="0" w:type="auto"/>
            <w:vAlign w:val="center"/>
            <w:hideMark/>
          </w:tcPr>
          <w:p w14:paraId="33AD6C86"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Friend System</w:t>
            </w:r>
          </w:p>
        </w:tc>
        <w:tc>
          <w:tcPr>
            <w:tcW w:w="0" w:type="auto"/>
            <w:vAlign w:val="center"/>
            <w:hideMark/>
          </w:tcPr>
          <w:p w14:paraId="1F29310A"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Week 12</w:t>
            </w:r>
          </w:p>
        </w:tc>
      </w:tr>
      <w:tr w:rsidR="001E52C6" w:rsidRPr="001E52C6" w14:paraId="6CD4B974" w14:textId="77777777" w:rsidTr="001E52C6">
        <w:trPr>
          <w:tblCellSpacing w:w="15" w:type="dxa"/>
        </w:trPr>
        <w:tc>
          <w:tcPr>
            <w:tcW w:w="0" w:type="auto"/>
            <w:vAlign w:val="center"/>
            <w:hideMark/>
          </w:tcPr>
          <w:p w14:paraId="7DB41CC9"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Debugging</w:t>
            </w:r>
          </w:p>
        </w:tc>
        <w:tc>
          <w:tcPr>
            <w:tcW w:w="0" w:type="auto"/>
            <w:vAlign w:val="center"/>
            <w:hideMark/>
          </w:tcPr>
          <w:p w14:paraId="01C139D8"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Week 15</w:t>
            </w:r>
          </w:p>
        </w:tc>
      </w:tr>
      <w:tr w:rsidR="001E52C6" w:rsidRPr="001E52C6" w14:paraId="350521FF" w14:textId="77777777" w:rsidTr="001E52C6">
        <w:trPr>
          <w:tblCellSpacing w:w="15" w:type="dxa"/>
        </w:trPr>
        <w:tc>
          <w:tcPr>
            <w:tcW w:w="0" w:type="auto"/>
            <w:vAlign w:val="center"/>
            <w:hideMark/>
          </w:tcPr>
          <w:p w14:paraId="37DB9ADE"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Presentation</w:t>
            </w:r>
          </w:p>
        </w:tc>
        <w:tc>
          <w:tcPr>
            <w:tcW w:w="0" w:type="auto"/>
            <w:vAlign w:val="center"/>
            <w:hideMark/>
          </w:tcPr>
          <w:p w14:paraId="7ED10DA3"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 xml:space="preserve">Week </w:t>
            </w:r>
            <w:commentRangeStart w:id="12"/>
            <w:r w:rsidRPr="001E52C6">
              <w:rPr>
                <w:rFonts w:ascii="Times New Roman" w:eastAsia="Times New Roman" w:hAnsi="Times New Roman" w:cs="Times New Roman"/>
              </w:rPr>
              <w:t>16</w:t>
            </w:r>
            <w:commentRangeEnd w:id="12"/>
            <w:r w:rsidR="009D1326">
              <w:rPr>
                <w:rStyle w:val="CommentReference"/>
              </w:rPr>
              <w:commentReference w:id="12"/>
            </w:r>
          </w:p>
        </w:tc>
      </w:tr>
    </w:tbl>
    <w:p w14:paraId="20F6102D" w14:textId="77777777" w:rsidR="001E52C6" w:rsidRPr="001E52C6" w:rsidRDefault="001E52C6" w:rsidP="001E52C6">
      <w:pPr>
        <w:numPr>
          <w:ilvl w:val="0"/>
          <w:numId w:val="1"/>
        </w:numPr>
        <w:spacing w:before="100" w:beforeAutospacing="1" w:after="100" w:afterAutospacing="1"/>
        <w:rPr>
          <w:rFonts w:ascii="Times New Roman" w:eastAsia="Times New Roman" w:hAnsi="Times New Roman" w:cs="Times New Roman"/>
        </w:rPr>
      </w:pPr>
      <w:r w:rsidRPr="001E52C6">
        <w:rPr>
          <w:rFonts w:ascii="Times New Roman" w:eastAsia="Times New Roman" w:hAnsi="Times New Roman" w:cs="Times New Roman"/>
        </w:rPr>
        <w:t xml:space="preserve">4.1.1 Project Deliverables </w:t>
      </w:r>
    </w:p>
    <w:p w14:paraId="1AD74E57" w14:textId="77777777" w:rsidR="001E52C6" w:rsidRPr="001E52C6" w:rsidRDefault="001E52C6" w:rsidP="001E52C6">
      <w:pPr>
        <w:numPr>
          <w:ilvl w:val="1"/>
          <w:numId w:val="1"/>
        </w:numPr>
        <w:spacing w:before="100" w:beforeAutospacing="1" w:after="100" w:afterAutospacing="1"/>
        <w:rPr>
          <w:rFonts w:ascii="Times New Roman" w:eastAsia="Times New Roman" w:hAnsi="Times New Roman" w:cs="Times New Roman"/>
        </w:rPr>
      </w:pPr>
      <w:r w:rsidRPr="001E52C6">
        <w:rPr>
          <w:rFonts w:ascii="Times New Roman" w:eastAsia="Times New Roman" w:hAnsi="Times New Roman" w:cs="Times New Roman"/>
        </w:rPr>
        <w:lastRenderedPageBreak/>
        <w:t>Alpha (10/16/2017) - The alpha version of Memebank will aim to have all core functionalities working and ready to go. Core functionalities include logging in/joining and storing links (memes).</w:t>
      </w:r>
    </w:p>
    <w:p w14:paraId="50E517BA" w14:textId="77777777" w:rsidR="001E52C6" w:rsidRPr="001E52C6" w:rsidRDefault="001E52C6" w:rsidP="001E52C6">
      <w:pPr>
        <w:numPr>
          <w:ilvl w:val="1"/>
          <w:numId w:val="1"/>
        </w:numPr>
        <w:spacing w:before="100" w:beforeAutospacing="1" w:after="100" w:afterAutospacing="1"/>
        <w:rPr>
          <w:rFonts w:ascii="Times New Roman" w:eastAsia="Times New Roman" w:hAnsi="Times New Roman" w:cs="Times New Roman"/>
        </w:rPr>
      </w:pPr>
      <w:r w:rsidRPr="001E52C6">
        <w:rPr>
          <w:rFonts w:ascii="Times New Roman" w:eastAsia="Times New Roman" w:hAnsi="Times New Roman" w:cs="Times New Roman"/>
        </w:rPr>
        <w:t>Beta (11/06/2017) - The beta version of Memebank should have most features working both with our designed user interface and its backend. The tagging system will be left for the next deliverable. Multiple testing will be done between the beta release and the next release.</w:t>
      </w:r>
    </w:p>
    <w:p w14:paraId="7FCC1647" w14:textId="77777777" w:rsidR="001E52C6" w:rsidRPr="001E52C6" w:rsidRDefault="001E52C6" w:rsidP="001E52C6">
      <w:pPr>
        <w:numPr>
          <w:ilvl w:val="1"/>
          <w:numId w:val="1"/>
        </w:numPr>
        <w:spacing w:before="100" w:beforeAutospacing="1" w:after="100" w:afterAutospacing="1"/>
        <w:rPr>
          <w:rFonts w:ascii="Times New Roman" w:eastAsia="Times New Roman" w:hAnsi="Times New Roman" w:cs="Times New Roman"/>
        </w:rPr>
      </w:pPr>
      <w:r w:rsidRPr="001E52C6">
        <w:rPr>
          <w:rFonts w:ascii="Times New Roman" w:eastAsia="Times New Roman" w:hAnsi="Times New Roman" w:cs="Times New Roman"/>
        </w:rPr>
        <w:t xml:space="preserve">Version 1.0 (11/27/2017) - Version 1.0 will include all features, including the tagging system. Version 1.0 should also little to no </w:t>
      </w:r>
      <w:commentRangeStart w:id="13"/>
      <w:r w:rsidRPr="001E52C6">
        <w:rPr>
          <w:rFonts w:ascii="Times New Roman" w:eastAsia="Times New Roman" w:hAnsi="Times New Roman" w:cs="Times New Roman"/>
        </w:rPr>
        <w:t>bugs</w:t>
      </w:r>
      <w:commentRangeEnd w:id="13"/>
      <w:r w:rsidR="009D1326">
        <w:rPr>
          <w:rStyle w:val="CommentReference"/>
        </w:rPr>
        <w:commentReference w:id="13"/>
      </w:r>
      <w:r w:rsidRPr="001E52C6">
        <w:rPr>
          <w:rFonts w:ascii="Times New Roman" w:eastAsia="Times New Roman" w:hAnsi="Times New Roman" w:cs="Times New Roman"/>
        </w:rPr>
        <w:t>.</w:t>
      </w:r>
    </w:p>
    <w:p w14:paraId="537FAE95" w14:textId="77777777" w:rsidR="001E52C6" w:rsidRPr="001E52C6" w:rsidRDefault="001E52C6" w:rsidP="001E52C6">
      <w:pPr>
        <w:spacing w:before="100" w:beforeAutospacing="1" w:after="100" w:afterAutospacing="1"/>
        <w:outlineLvl w:val="1"/>
        <w:rPr>
          <w:rFonts w:ascii="Times New Roman" w:eastAsia="Times New Roman" w:hAnsi="Times New Roman" w:cs="Times New Roman"/>
          <w:b/>
          <w:bCs/>
          <w:sz w:val="36"/>
          <w:szCs w:val="36"/>
        </w:rPr>
      </w:pPr>
      <w:r w:rsidRPr="001E52C6">
        <w:rPr>
          <w:rFonts w:ascii="Times New Roman" w:eastAsia="Times New Roman" w:hAnsi="Times New Roman" w:cs="Times New Roman"/>
          <w:b/>
          <w:bCs/>
          <w:sz w:val="36"/>
          <w:szCs w:val="36"/>
        </w:rPr>
        <w:t>4.2 Project Resources</w:t>
      </w:r>
    </w:p>
    <w:p w14:paraId="64596FA8" w14:textId="77777777" w:rsidR="001E52C6" w:rsidRPr="001E52C6" w:rsidRDefault="001E52C6" w:rsidP="001E52C6">
      <w:pPr>
        <w:numPr>
          <w:ilvl w:val="0"/>
          <w:numId w:val="2"/>
        </w:numPr>
        <w:spacing w:before="100" w:beforeAutospacing="1" w:after="100" w:afterAutospacing="1"/>
        <w:rPr>
          <w:rFonts w:ascii="Times New Roman" w:eastAsia="Times New Roman" w:hAnsi="Times New Roman" w:cs="Times New Roman"/>
        </w:rPr>
      </w:pPr>
      <w:r w:rsidRPr="001E52C6">
        <w:rPr>
          <w:rFonts w:ascii="Times New Roman" w:eastAsia="Times New Roman" w:hAnsi="Times New Roman" w:cs="Times New Roman"/>
        </w:rPr>
        <w:t>4.2.1 Hardware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1"/>
        <w:gridCol w:w="1407"/>
        <w:gridCol w:w="1102"/>
      </w:tblGrid>
      <w:tr w:rsidR="001E52C6" w:rsidRPr="001E52C6" w14:paraId="498AF1BB" w14:textId="77777777" w:rsidTr="001E52C6">
        <w:trPr>
          <w:tblHeader/>
          <w:tblCellSpacing w:w="15" w:type="dxa"/>
        </w:trPr>
        <w:tc>
          <w:tcPr>
            <w:tcW w:w="0" w:type="auto"/>
            <w:vAlign w:val="center"/>
            <w:hideMark/>
          </w:tcPr>
          <w:p w14:paraId="561D5E97" w14:textId="77777777" w:rsidR="001E52C6" w:rsidRPr="001E52C6" w:rsidRDefault="001E52C6" w:rsidP="001E52C6">
            <w:pPr>
              <w:jc w:val="center"/>
              <w:rPr>
                <w:rFonts w:ascii="Times New Roman" w:eastAsia="Times New Roman" w:hAnsi="Times New Roman" w:cs="Times New Roman"/>
                <w:b/>
                <w:bCs/>
              </w:rPr>
            </w:pPr>
            <w:r w:rsidRPr="001E52C6">
              <w:rPr>
                <w:rFonts w:ascii="Times New Roman" w:eastAsia="Times New Roman" w:hAnsi="Times New Roman" w:cs="Times New Roman"/>
                <w:b/>
                <w:bCs/>
              </w:rPr>
              <w:t>Resource</w:t>
            </w:r>
          </w:p>
        </w:tc>
        <w:tc>
          <w:tcPr>
            <w:tcW w:w="0" w:type="auto"/>
            <w:vAlign w:val="center"/>
            <w:hideMark/>
          </w:tcPr>
          <w:p w14:paraId="3FC2A989" w14:textId="77777777" w:rsidR="001E52C6" w:rsidRPr="001E52C6" w:rsidRDefault="001E52C6" w:rsidP="001E52C6">
            <w:pPr>
              <w:jc w:val="center"/>
              <w:rPr>
                <w:rFonts w:ascii="Times New Roman" w:eastAsia="Times New Roman" w:hAnsi="Times New Roman" w:cs="Times New Roman"/>
                <w:b/>
                <w:bCs/>
              </w:rPr>
            </w:pPr>
            <w:r w:rsidRPr="001E52C6">
              <w:rPr>
                <w:rFonts w:ascii="Times New Roman" w:eastAsia="Times New Roman" w:hAnsi="Times New Roman" w:cs="Times New Roman"/>
                <w:b/>
                <w:bCs/>
              </w:rPr>
              <w:t>Development</w:t>
            </w:r>
          </w:p>
        </w:tc>
        <w:tc>
          <w:tcPr>
            <w:tcW w:w="0" w:type="auto"/>
            <w:vAlign w:val="center"/>
            <w:hideMark/>
          </w:tcPr>
          <w:p w14:paraId="29EECF14" w14:textId="77777777" w:rsidR="001E52C6" w:rsidRPr="001E52C6" w:rsidRDefault="001E52C6" w:rsidP="001E52C6">
            <w:pPr>
              <w:jc w:val="center"/>
              <w:rPr>
                <w:rFonts w:ascii="Times New Roman" w:eastAsia="Times New Roman" w:hAnsi="Times New Roman" w:cs="Times New Roman"/>
                <w:b/>
                <w:bCs/>
              </w:rPr>
            </w:pPr>
            <w:r w:rsidRPr="001E52C6">
              <w:rPr>
                <w:rFonts w:ascii="Times New Roman" w:eastAsia="Times New Roman" w:hAnsi="Times New Roman" w:cs="Times New Roman"/>
                <w:b/>
                <w:bCs/>
              </w:rPr>
              <w:t>Execution</w:t>
            </w:r>
          </w:p>
        </w:tc>
      </w:tr>
      <w:tr w:rsidR="001E52C6" w:rsidRPr="001E52C6" w14:paraId="1872CBBA" w14:textId="77777777" w:rsidTr="001E52C6">
        <w:trPr>
          <w:tblCellSpacing w:w="15" w:type="dxa"/>
        </w:trPr>
        <w:tc>
          <w:tcPr>
            <w:tcW w:w="0" w:type="auto"/>
            <w:vAlign w:val="center"/>
            <w:hideMark/>
          </w:tcPr>
          <w:p w14:paraId="72686700" w14:textId="77777777" w:rsidR="001E52C6" w:rsidRPr="001E52C6" w:rsidRDefault="001E52C6" w:rsidP="001E52C6">
            <w:pPr>
              <w:rPr>
                <w:rFonts w:ascii="Times New Roman" w:eastAsia="Times New Roman" w:hAnsi="Times New Roman" w:cs="Times New Roman"/>
              </w:rPr>
            </w:pPr>
            <w:proofErr w:type="spellStart"/>
            <w:r w:rsidRPr="001E52C6">
              <w:rPr>
                <w:rFonts w:ascii="Times New Roman" w:eastAsia="Times New Roman" w:hAnsi="Times New Roman" w:cs="Times New Roman"/>
              </w:rPr>
              <w:t>Macbook</w:t>
            </w:r>
            <w:proofErr w:type="spellEnd"/>
            <w:r w:rsidRPr="001E52C6">
              <w:rPr>
                <w:rFonts w:ascii="Times New Roman" w:eastAsia="Times New Roman" w:hAnsi="Times New Roman" w:cs="Times New Roman"/>
              </w:rPr>
              <w:t>/Windows Computer</w:t>
            </w:r>
          </w:p>
        </w:tc>
        <w:tc>
          <w:tcPr>
            <w:tcW w:w="0" w:type="auto"/>
            <w:vAlign w:val="center"/>
            <w:hideMark/>
          </w:tcPr>
          <w:p w14:paraId="2A446390" w14:textId="77777777" w:rsidR="001E52C6" w:rsidRPr="001E52C6" w:rsidRDefault="001E52C6" w:rsidP="001E52C6">
            <w:pPr>
              <w:rPr>
                <w:rFonts w:ascii="Times New Roman" w:eastAsia="Times New Roman" w:hAnsi="Times New Roman" w:cs="Times New Roman"/>
              </w:rPr>
            </w:pPr>
            <w:r w:rsidRPr="001E52C6">
              <w:rPr>
                <w:rFonts w:ascii="MS Mincho" w:eastAsia="MS Mincho" w:hAnsi="MS Mincho" w:cs="MS Mincho"/>
              </w:rPr>
              <w:t>✓</w:t>
            </w:r>
          </w:p>
        </w:tc>
        <w:tc>
          <w:tcPr>
            <w:tcW w:w="0" w:type="auto"/>
            <w:vAlign w:val="center"/>
            <w:hideMark/>
          </w:tcPr>
          <w:p w14:paraId="1CAC48D5" w14:textId="77777777" w:rsidR="001E52C6" w:rsidRPr="001E52C6" w:rsidRDefault="001E52C6" w:rsidP="001E52C6">
            <w:pPr>
              <w:rPr>
                <w:rFonts w:ascii="Times New Roman" w:eastAsia="Times New Roman" w:hAnsi="Times New Roman" w:cs="Times New Roman"/>
              </w:rPr>
            </w:pPr>
            <w:r w:rsidRPr="001E52C6">
              <w:rPr>
                <w:rFonts w:ascii="MS Mincho" w:eastAsia="MS Mincho" w:hAnsi="MS Mincho" w:cs="MS Mincho"/>
              </w:rPr>
              <w:t>✓</w:t>
            </w:r>
          </w:p>
        </w:tc>
      </w:tr>
      <w:tr w:rsidR="001E52C6" w:rsidRPr="001E52C6" w14:paraId="43C1737A" w14:textId="77777777" w:rsidTr="001E52C6">
        <w:trPr>
          <w:tblCellSpacing w:w="15" w:type="dxa"/>
        </w:trPr>
        <w:tc>
          <w:tcPr>
            <w:tcW w:w="0" w:type="auto"/>
            <w:vAlign w:val="center"/>
            <w:hideMark/>
          </w:tcPr>
          <w:p w14:paraId="06FE68D4"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Intel HD Graphics 4600 Graphics Card</w:t>
            </w:r>
          </w:p>
        </w:tc>
        <w:tc>
          <w:tcPr>
            <w:tcW w:w="0" w:type="auto"/>
            <w:vAlign w:val="center"/>
            <w:hideMark/>
          </w:tcPr>
          <w:p w14:paraId="690840B7" w14:textId="77777777" w:rsidR="001E52C6" w:rsidRPr="001E52C6" w:rsidRDefault="001E52C6" w:rsidP="001E52C6">
            <w:pPr>
              <w:rPr>
                <w:rFonts w:ascii="Times New Roman" w:eastAsia="Times New Roman" w:hAnsi="Times New Roman" w:cs="Times New Roman"/>
              </w:rPr>
            </w:pPr>
            <w:r w:rsidRPr="001E52C6">
              <w:rPr>
                <w:rFonts w:ascii="MS Mincho" w:eastAsia="MS Mincho" w:hAnsi="MS Mincho" w:cs="MS Mincho"/>
              </w:rPr>
              <w:t>✓</w:t>
            </w:r>
          </w:p>
        </w:tc>
        <w:tc>
          <w:tcPr>
            <w:tcW w:w="0" w:type="auto"/>
            <w:vAlign w:val="center"/>
            <w:hideMark/>
          </w:tcPr>
          <w:p w14:paraId="7CA7930E" w14:textId="77777777" w:rsidR="001E52C6" w:rsidRPr="001E52C6" w:rsidRDefault="001E52C6" w:rsidP="001E52C6">
            <w:pPr>
              <w:rPr>
                <w:rFonts w:ascii="Times New Roman" w:eastAsia="Times New Roman" w:hAnsi="Times New Roman" w:cs="Times New Roman"/>
              </w:rPr>
            </w:pPr>
            <w:r w:rsidRPr="001E52C6">
              <w:rPr>
                <w:rFonts w:ascii="MS Mincho" w:eastAsia="MS Mincho" w:hAnsi="MS Mincho" w:cs="MS Mincho"/>
              </w:rPr>
              <w:t>✓</w:t>
            </w:r>
          </w:p>
        </w:tc>
      </w:tr>
      <w:tr w:rsidR="001E52C6" w:rsidRPr="001E52C6" w14:paraId="7CC1B4C0" w14:textId="77777777" w:rsidTr="001E52C6">
        <w:trPr>
          <w:tblCellSpacing w:w="15" w:type="dxa"/>
        </w:trPr>
        <w:tc>
          <w:tcPr>
            <w:tcW w:w="0" w:type="auto"/>
            <w:vAlign w:val="center"/>
            <w:hideMark/>
          </w:tcPr>
          <w:p w14:paraId="6F77DEAB"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8 GB RAM</w:t>
            </w:r>
          </w:p>
        </w:tc>
        <w:tc>
          <w:tcPr>
            <w:tcW w:w="0" w:type="auto"/>
            <w:vAlign w:val="center"/>
            <w:hideMark/>
          </w:tcPr>
          <w:p w14:paraId="64A62DAC" w14:textId="77777777" w:rsidR="001E52C6" w:rsidRPr="001E52C6" w:rsidRDefault="001E52C6" w:rsidP="001E52C6">
            <w:pPr>
              <w:rPr>
                <w:rFonts w:ascii="Times New Roman" w:eastAsia="Times New Roman" w:hAnsi="Times New Roman" w:cs="Times New Roman"/>
              </w:rPr>
            </w:pPr>
            <w:r w:rsidRPr="001E52C6">
              <w:rPr>
                <w:rFonts w:ascii="MS Mincho" w:eastAsia="MS Mincho" w:hAnsi="MS Mincho" w:cs="MS Mincho"/>
              </w:rPr>
              <w:t>✓</w:t>
            </w:r>
          </w:p>
        </w:tc>
        <w:tc>
          <w:tcPr>
            <w:tcW w:w="0" w:type="auto"/>
            <w:vAlign w:val="center"/>
            <w:hideMark/>
          </w:tcPr>
          <w:p w14:paraId="5632FA85" w14:textId="77777777" w:rsidR="001E52C6" w:rsidRPr="001E52C6" w:rsidRDefault="001E52C6" w:rsidP="001E52C6">
            <w:pPr>
              <w:rPr>
                <w:rFonts w:ascii="Times New Roman" w:eastAsia="Times New Roman" w:hAnsi="Times New Roman" w:cs="Times New Roman"/>
              </w:rPr>
            </w:pPr>
            <w:r w:rsidRPr="001E52C6">
              <w:rPr>
                <w:rFonts w:ascii="MS Mincho" w:eastAsia="MS Mincho" w:hAnsi="MS Mincho" w:cs="MS Mincho"/>
              </w:rPr>
              <w:t>✓</w:t>
            </w:r>
          </w:p>
        </w:tc>
      </w:tr>
      <w:tr w:rsidR="001E52C6" w:rsidRPr="001E52C6" w14:paraId="17BA533E" w14:textId="77777777" w:rsidTr="001E52C6">
        <w:trPr>
          <w:tblCellSpacing w:w="15" w:type="dxa"/>
        </w:trPr>
        <w:tc>
          <w:tcPr>
            <w:tcW w:w="0" w:type="auto"/>
            <w:vAlign w:val="center"/>
            <w:hideMark/>
          </w:tcPr>
          <w:p w14:paraId="2E40344B"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 xml:space="preserve">Internet </w:t>
            </w:r>
            <w:commentRangeStart w:id="14"/>
            <w:r w:rsidRPr="001E52C6">
              <w:rPr>
                <w:rFonts w:ascii="Times New Roman" w:eastAsia="Times New Roman" w:hAnsi="Times New Roman" w:cs="Times New Roman"/>
              </w:rPr>
              <w:t>Connectivity</w:t>
            </w:r>
            <w:commentRangeEnd w:id="14"/>
            <w:r w:rsidR="009D1326">
              <w:rPr>
                <w:rStyle w:val="CommentReference"/>
              </w:rPr>
              <w:commentReference w:id="14"/>
            </w:r>
          </w:p>
        </w:tc>
        <w:tc>
          <w:tcPr>
            <w:tcW w:w="0" w:type="auto"/>
            <w:vAlign w:val="center"/>
            <w:hideMark/>
          </w:tcPr>
          <w:p w14:paraId="7022F58A" w14:textId="77777777" w:rsidR="001E52C6" w:rsidRPr="001E52C6" w:rsidRDefault="001E52C6" w:rsidP="001E52C6">
            <w:pPr>
              <w:rPr>
                <w:rFonts w:ascii="Times New Roman" w:eastAsia="Times New Roman" w:hAnsi="Times New Roman" w:cs="Times New Roman"/>
              </w:rPr>
            </w:pPr>
            <w:r w:rsidRPr="001E52C6">
              <w:rPr>
                <w:rFonts w:ascii="MS Mincho" w:eastAsia="MS Mincho" w:hAnsi="MS Mincho" w:cs="MS Mincho"/>
              </w:rPr>
              <w:t>✓</w:t>
            </w:r>
          </w:p>
        </w:tc>
        <w:tc>
          <w:tcPr>
            <w:tcW w:w="0" w:type="auto"/>
            <w:vAlign w:val="center"/>
            <w:hideMark/>
          </w:tcPr>
          <w:p w14:paraId="0832963D" w14:textId="77777777" w:rsidR="001E52C6" w:rsidRPr="001E52C6" w:rsidRDefault="001E52C6" w:rsidP="001E52C6">
            <w:pPr>
              <w:rPr>
                <w:rFonts w:ascii="Times New Roman" w:eastAsia="Times New Roman" w:hAnsi="Times New Roman" w:cs="Times New Roman"/>
              </w:rPr>
            </w:pPr>
            <w:r w:rsidRPr="001E52C6">
              <w:rPr>
                <w:rFonts w:ascii="MS Mincho" w:eastAsia="MS Mincho" w:hAnsi="MS Mincho" w:cs="MS Mincho"/>
              </w:rPr>
              <w:t>✓</w:t>
            </w:r>
          </w:p>
        </w:tc>
      </w:tr>
      <w:tr w:rsidR="001E52C6" w:rsidRPr="001E52C6" w14:paraId="71ADE1F6" w14:textId="77777777" w:rsidTr="001E52C6">
        <w:trPr>
          <w:tblCellSpacing w:w="15" w:type="dxa"/>
        </w:trPr>
        <w:tc>
          <w:tcPr>
            <w:tcW w:w="0" w:type="auto"/>
            <w:vAlign w:val="center"/>
            <w:hideMark/>
          </w:tcPr>
          <w:p w14:paraId="62182406"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16 GB Storage</w:t>
            </w:r>
          </w:p>
        </w:tc>
        <w:tc>
          <w:tcPr>
            <w:tcW w:w="0" w:type="auto"/>
            <w:vAlign w:val="center"/>
            <w:hideMark/>
          </w:tcPr>
          <w:p w14:paraId="532AE45A" w14:textId="77777777" w:rsidR="001E52C6" w:rsidRPr="001E52C6" w:rsidRDefault="001E52C6" w:rsidP="001E52C6">
            <w:pPr>
              <w:rPr>
                <w:rFonts w:ascii="Times New Roman" w:eastAsia="Times New Roman" w:hAnsi="Times New Roman" w:cs="Times New Roman"/>
              </w:rPr>
            </w:pPr>
            <w:r w:rsidRPr="001E52C6">
              <w:rPr>
                <w:rFonts w:ascii="MS Mincho" w:eastAsia="MS Mincho" w:hAnsi="MS Mincho" w:cs="MS Mincho"/>
              </w:rPr>
              <w:t>✓</w:t>
            </w:r>
          </w:p>
        </w:tc>
        <w:tc>
          <w:tcPr>
            <w:tcW w:w="0" w:type="auto"/>
            <w:vAlign w:val="center"/>
            <w:hideMark/>
          </w:tcPr>
          <w:p w14:paraId="2F87394C" w14:textId="77777777" w:rsidR="001E52C6" w:rsidRPr="001E52C6" w:rsidRDefault="001E52C6" w:rsidP="001E52C6">
            <w:pPr>
              <w:rPr>
                <w:rFonts w:ascii="Times New Roman" w:eastAsia="Times New Roman" w:hAnsi="Times New Roman" w:cs="Times New Roman"/>
              </w:rPr>
            </w:pPr>
            <w:r w:rsidRPr="001E52C6">
              <w:rPr>
                <w:rFonts w:ascii="MS Mincho" w:eastAsia="MS Mincho" w:hAnsi="MS Mincho" w:cs="MS Mincho"/>
              </w:rPr>
              <w:t>✓</w:t>
            </w:r>
          </w:p>
        </w:tc>
      </w:tr>
    </w:tbl>
    <w:p w14:paraId="36C293E7" w14:textId="77777777" w:rsidR="001E52C6" w:rsidRPr="001E52C6" w:rsidRDefault="001E52C6" w:rsidP="001E52C6">
      <w:pPr>
        <w:numPr>
          <w:ilvl w:val="0"/>
          <w:numId w:val="3"/>
        </w:numPr>
        <w:spacing w:before="100" w:beforeAutospacing="1" w:after="100" w:afterAutospacing="1"/>
        <w:rPr>
          <w:rFonts w:ascii="Times New Roman" w:eastAsia="Times New Roman" w:hAnsi="Times New Roman" w:cs="Times New Roman"/>
        </w:rPr>
      </w:pPr>
      <w:r w:rsidRPr="001E52C6">
        <w:rPr>
          <w:rFonts w:ascii="Times New Roman" w:eastAsia="Times New Roman" w:hAnsi="Times New Roman" w:cs="Times New Roman"/>
        </w:rPr>
        <w:t>4.2.2 Software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407"/>
        <w:gridCol w:w="1102"/>
      </w:tblGrid>
      <w:tr w:rsidR="001E52C6" w:rsidRPr="001E52C6" w14:paraId="2552FE76" w14:textId="77777777" w:rsidTr="001E52C6">
        <w:trPr>
          <w:tblHeader/>
          <w:tblCellSpacing w:w="15" w:type="dxa"/>
        </w:trPr>
        <w:tc>
          <w:tcPr>
            <w:tcW w:w="0" w:type="auto"/>
            <w:vAlign w:val="center"/>
            <w:hideMark/>
          </w:tcPr>
          <w:p w14:paraId="61B0D05E" w14:textId="77777777" w:rsidR="001E52C6" w:rsidRPr="001E52C6" w:rsidRDefault="001E52C6" w:rsidP="001E52C6">
            <w:pPr>
              <w:jc w:val="center"/>
              <w:rPr>
                <w:rFonts w:ascii="Times New Roman" w:eastAsia="Times New Roman" w:hAnsi="Times New Roman" w:cs="Times New Roman"/>
                <w:b/>
                <w:bCs/>
              </w:rPr>
            </w:pPr>
            <w:r w:rsidRPr="001E52C6">
              <w:rPr>
                <w:rFonts w:ascii="Times New Roman" w:eastAsia="Times New Roman" w:hAnsi="Times New Roman" w:cs="Times New Roman"/>
                <w:b/>
                <w:bCs/>
              </w:rPr>
              <w:t>Resource</w:t>
            </w:r>
          </w:p>
        </w:tc>
        <w:tc>
          <w:tcPr>
            <w:tcW w:w="0" w:type="auto"/>
            <w:vAlign w:val="center"/>
            <w:hideMark/>
          </w:tcPr>
          <w:p w14:paraId="5736A2FA" w14:textId="77777777" w:rsidR="001E52C6" w:rsidRPr="001E52C6" w:rsidRDefault="001E52C6" w:rsidP="001E52C6">
            <w:pPr>
              <w:jc w:val="center"/>
              <w:rPr>
                <w:rFonts w:ascii="Times New Roman" w:eastAsia="Times New Roman" w:hAnsi="Times New Roman" w:cs="Times New Roman"/>
                <w:b/>
                <w:bCs/>
              </w:rPr>
            </w:pPr>
            <w:r w:rsidRPr="001E52C6">
              <w:rPr>
                <w:rFonts w:ascii="Times New Roman" w:eastAsia="Times New Roman" w:hAnsi="Times New Roman" w:cs="Times New Roman"/>
                <w:b/>
                <w:bCs/>
              </w:rPr>
              <w:t>Development</w:t>
            </w:r>
          </w:p>
        </w:tc>
        <w:tc>
          <w:tcPr>
            <w:tcW w:w="0" w:type="auto"/>
            <w:vAlign w:val="center"/>
            <w:hideMark/>
          </w:tcPr>
          <w:p w14:paraId="6617422F" w14:textId="77777777" w:rsidR="001E52C6" w:rsidRPr="001E52C6" w:rsidRDefault="001E52C6" w:rsidP="001E52C6">
            <w:pPr>
              <w:jc w:val="center"/>
              <w:rPr>
                <w:rFonts w:ascii="Times New Roman" w:eastAsia="Times New Roman" w:hAnsi="Times New Roman" w:cs="Times New Roman"/>
                <w:b/>
                <w:bCs/>
              </w:rPr>
            </w:pPr>
            <w:r w:rsidRPr="001E52C6">
              <w:rPr>
                <w:rFonts w:ascii="Times New Roman" w:eastAsia="Times New Roman" w:hAnsi="Times New Roman" w:cs="Times New Roman"/>
                <w:b/>
                <w:bCs/>
              </w:rPr>
              <w:t>Execution</w:t>
            </w:r>
          </w:p>
        </w:tc>
      </w:tr>
      <w:tr w:rsidR="001E52C6" w:rsidRPr="001E52C6" w14:paraId="19745FD4" w14:textId="77777777" w:rsidTr="001E52C6">
        <w:trPr>
          <w:tblCellSpacing w:w="15" w:type="dxa"/>
        </w:trPr>
        <w:tc>
          <w:tcPr>
            <w:tcW w:w="0" w:type="auto"/>
            <w:vAlign w:val="center"/>
            <w:hideMark/>
          </w:tcPr>
          <w:p w14:paraId="7BF8B23B"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Google Chrome</w:t>
            </w:r>
          </w:p>
        </w:tc>
        <w:tc>
          <w:tcPr>
            <w:tcW w:w="0" w:type="auto"/>
            <w:vAlign w:val="center"/>
            <w:hideMark/>
          </w:tcPr>
          <w:p w14:paraId="0EDA7893" w14:textId="77777777" w:rsidR="001E52C6" w:rsidRPr="001E52C6" w:rsidRDefault="001E52C6" w:rsidP="001E52C6">
            <w:pPr>
              <w:rPr>
                <w:rFonts w:ascii="Times New Roman" w:eastAsia="Times New Roman" w:hAnsi="Times New Roman" w:cs="Times New Roman"/>
              </w:rPr>
            </w:pPr>
            <w:r w:rsidRPr="001E52C6">
              <w:rPr>
                <w:rFonts w:ascii="MS Mincho" w:eastAsia="MS Mincho" w:hAnsi="MS Mincho" w:cs="MS Mincho"/>
              </w:rPr>
              <w:t>✓</w:t>
            </w:r>
          </w:p>
        </w:tc>
        <w:tc>
          <w:tcPr>
            <w:tcW w:w="0" w:type="auto"/>
            <w:vAlign w:val="center"/>
            <w:hideMark/>
          </w:tcPr>
          <w:p w14:paraId="6E504BAF" w14:textId="77777777" w:rsidR="001E52C6" w:rsidRPr="001E52C6" w:rsidRDefault="001E52C6" w:rsidP="001E52C6">
            <w:pPr>
              <w:rPr>
                <w:rFonts w:ascii="Times New Roman" w:eastAsia="Times New Roman" w:hAnsi="Times New Roman" w:cs="Times New Roman"/>
              </w:rPr>
            </w:pPr>
            <w:r w:rsidRPr="001E52C6">
              <w:rPr>
                <w:rFonts w:ascii="MS Mincho" w:eastAsia="MS Mincho" w:hAnsi="MS Mincho" w:cs="MS Mincho"/>
              </w:rPr>
              <w:t>✓</w:t>
            </w:r>
          </w:p>
        </w:tc>
      </w:tr>
      <w:tr w:rsidR="001E52C6" w:rsidRPr="001E52C6" w14:paraId="50C374B1" w14:textId="77777777" w:rsidTr="001E52C6">
        <w:trPr>
          <w:tblCellSpacing w:w="15" w:type="dxa"/>
        </w:trPr>
        <w:tc>
          <w:tcPr>
            <w:tcW w:w="0" w:type="auto"/>
            <w:vAlign w:val="center"/>
            <w:hideMark/>
          </w:tcPr>
          <w:p w14:paraId="208D072F"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Atom Text Editor</w:t>
            </w:r>
          </w:p>
        </w:tc>
        <w:tc>
          <w:tcPr>
            <w:tcW w:w="0" w:type="auto"/>
            <w:vAlign w:val="center"/>
            <w:hideMark/>
          </w:tcPr>
          <w:p w14:paraId="5D594E45" w14:textId="77777777" w:rsidR="001E52C6" w:rsidRPr="001E52C6" w:rsidRDefault="001E52C6" w:rsidP="001E52C6">
            <w:pPr>
              <w:rPr>
                <w:rFonts w:ascii="Times New Roman" w:eastAsia="Times New Roman" w:hAnsi="Times New Roman" w:cs="Times New Roman"/>
              </w:rPr>
            </w:pPr>
            <w:r w:rsidRPr="001E52C6">
              <w:rPr>
                <w:rFonts w:ascii="MS Mincho" w:eastAsia="MS Mincho" w:hAnsi="MS Mincho" w:cs="MS Mincho"/>
              </w:rPr>
              <w:t>✓</w:t>
            </w:r>
          </w:p>
        </w:tc>
        <w:tc>
          <w:tcPr>
            <w:tcW w:w="0" w:type="auto"/>
            <w:vAlign w:val="center"/>
            <w:hideMark/>
          </w:tcPr>
          <w:p w14:paraId="461C8FBF" w14:textId="77777777" w:rsidR="001E52C6" w:rsidRPr="001E52C6" w:rsidRDefault="001E52C6" w:rsidP="001E52C6">
            <w:pPr>
              <w:rPr>
                <w:rFonts w:ascii="Times New Roman" w:eastAsia="Times New Roman" w:hAnsi="Times New Roman" w:cs="Times New Roman"/>
              </w:rPr>
            </w:pPr>
          </w:p>
        </w:tc>
      </w:tr>
      <w:tr w:rsidR="001E52C6" w:rsidRPr="001E52C6" w14:paraId="31AFD07D" w14:textId="77777777" w:rsidTr="001E52C6">
        <w:trPr>
          <w:tblCellSpacing w:w="15" w:type="dxa"/>
        </w:trPr>
        <w:tc>
          <w:tcPr>
            <w:tcW w:w="0" w:type="auto"/>
            <w:vAlign w:val="center"/>
            <w:hideMark/>
          </w:tcPr>
          <w:p w14:paraId="75609020"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Ruby on Rails</w:t>
            </w:r>
          </w:p>
        </w:tc>
        <w:tc>
          <w:tcPr>
            <w:tcW w:w="0" w:type="auto"/>
            <w:vAlign w:val="center"/>
            <w:hideMark/>
          </w:tcPr>
          <w:p w14:paraId="14861610" w14:textId="77777777" w:rsidR="001E52C6" w:rsidRPr="001E52C6" w:rsidRDefault="001E52C6" w:rsidP="001E52C6">
            <w:pPr>
              <w:rPr>
                <w:rFonts w:ascii="Times New Roman" w:eastAsia="Times New Roman" w:hAnsi="Times New Roman" w:cs="Times New Roman"/>
              </w:rPr>
            </w:pPr>
            <w:r w:rsidRPr="001E52C6">
              <w:rPr>
                <w:rFonts w:ascii="MS Mincho" w:eastAsia="MS Mincho" w:hAnsi="MS Mincho" w:cs="MS Mincho"/>
              </w:rPr>
              <w:t>✓</w:t>
            </w:r>
          </w:p>
        </w:tc>
        <w:tc>
          <w:tcPr>
            <w:tcW w:w="0" w:type="auto"/>
            <w:vAlign w:val="center"/>
            <w:hideMark/>
          </w:tcPr>
          <w:p w14:paraId="77090FCB" w14:textId="77777777" w:rsidR="001E52C6" w:rsidRPr="001E52C6" w:rsidRDefault="001E52C6" w:rsidP="001E52C6">
            <w:pPr>
              <w:rPr>
                <w:rFonts w:ascii="Times New Roman" w:eastAsia="Times New Roman" w:hAnsi="Times New Roman" w:cs="Times New Roman"/>
              </w:rPr>
            </w:pPr>
          </w:p>
        </w:tc>
      </w:tr>
      <w:tr w:rsidR="001E52C6" w:rsidRPr="001E52C6" w14:paraId="1AD35A47" w14:textId="77777777" w:rsidTr="001E52C6">
        <w:trPr>
          <w:tblCellSpacing w:w="15" w:type="dxa"/>
        </w:trPr>
        <w:tc>
          <w:tcPr>
            <w:tcW w:w="0" w:type="auto"/>
            <w:vAlign w:val="center"/>
            <w:hideMark/>
          </w:tcPr>
          <w:p w14:paraId="40DE1B0F"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React.js</w:t>
            </w:r>
          </w:p>
        </w:tc>
        <w:tc>
          <w:tcPr>
            <w:tcW w:w="0" w:type="auto"/>
            <w:vAlign w:val="center"/>
            <w:hideMark/>
          </w:tcPr>
          <w:p w14:paraId="23C0EB83" w14:textId="77777777" w:rsidR="001E52C6" w:rsidRPr="001E52C6" w:rsidRDefault="001E52C6" w:rsidP="001E52C6">
            <w:pPr>
              <w:rPr>
                <w:rFonts w:ascii="Times New Roman" w:eastAsia="Times New Roman" w:hAnsi="Times New Roman" w:cs="Times New Roman"/>
              </w:rPr>
            </w:pPr>
            <w:r w:rsidRPr="001E52C6">
              <w:rPr>
                <w:rFonts w:ascii="MS Mincho" w:eastAsia="MS Mincho" w:hAnsi="MS Mincho" w:cs="MS Mincho"/>
              </w:rPr>
              <w:t>✓</w:t>
            </w:r>
          </w:p>
        </w:tc>
        <w:tc>
          <w:tcPr>
            <w:tcW w:w="0" w:type="auto"/>
            <w:vAlign w:val="center"/>
            <w:hideMark/>
          </w:tcPr>
          <w:p w14:paraId="3B17CAFF" w14:textId="77777777" w:rsidR="001E52C6" w:rsidRPr="001E52C6" w:rsidRDefault="001E52C6" w:rsidP="001E52C6">
            <w:pPr>
              <w:rPr>
                <w:rFonts w:ascii="Times New Roman" w:eastAsia="Times New Roman" w:hAnsi="Times New Roman" w:cs="Times New Roman"/>
              </w:rPr>
            </w:pPr>
            <w:r w:rsidRPr="001E52C6">
              <w:rPr>
                <w:rFonts w:ascii="MS Mincho" w:eastAsia="MS Mincho" w:hAnsi="MS Mincho" w:cs="MS Mincho"/>
              </w:rPr>
              <w:t>✓</w:t>
            </w:r>
          </w:p>
        </w:tc>
      </w:tr>
      <w:tr w:rsidR="001E52C6" w:rsidRPr="001E52C6" w14:paraId="39541E1D" w14:textId="77777777" w:rsidTr="001E52C6">
        <w:trPr>
          <w:tblCellSpacing w:w="15" w:type="dxa"/>
        </w:trPr>
        <w:tc>
          <w:tcPr>
            <w:tcW w:w="0" w:type="auto"/>
            <w:vAlign w:val="center"/>
            <w:hideMark/>
          </w:tcPr>
          <w:p w14:paraId="393B0DC4" w14:textId="77777777" w:rsidR="001E52C6" w:rsidRPr="001E52C6" w:rsidRDefault="001E52C6" w:rsidP="001E52C6">
            <w:pPr>
              <w:rPr>
                <w:rFonts w:ascii="Times New Roman" w:eastAsia="Times New Roman" w:hAnsi="Times New Roman" w:cs="Times New Roman"/>
              </w:rPr>
            </w:pPr>
            <w:proofErr w:type="spellStart"/>
            <w:r w:rsidRPr="001E52C6">
              <w:rPr>
                <w:rFonts w:ascii="Times New Roman" w:eastAsia="Times New Roman" w:hAnsi="Times New Roman" w:cs="Times New Roman"/>
              </w:rPr>
              <w:t>macOS</w:t>
            </w:r>
            <w:proofErr w:type="spellEnd"/>
          </w:p>
        </w:tc>
        <w:tc>
          <w:tcPr>
            <w:tcW w:w="0" w:type="auto"/>
            <w:vAlign w:val="center"/>
            <w:hideMark/>
          </w:tcPr>
          <w:p w14:paraId="298BE5FB" w14:textId="77777777" w:rsidR="001E52C6" w:rsidRPr="001E52C6" w:rsidRDefault="001E52C6" w:rsidP="001E52C6">
            <w:pPr>
              <w:rPr>
                <w:rFonts w:ascii="Times New Roman" w:eastAsia="Times New Roman" w:hAnsi="Times New Roman" w:cs="Times New Roman"/>
              </w:rPr>
            </w:pPr>
            <w:r w:rsidRPr="001E52C6">
              <w:rPr>
                <w:rFonts w:ascii="MS Mincho" w:eastAsia="MS Mincho" w:hAnsi="MS Mincho" w:cs="MS Mincho"/>
              </w:rPr>
              <w:t>✓</w:t>
            </w:r>
          </w:p>
        </w:tc>
        <w:tc>
          <w:tcPr>
            <w:tcW w:w="0" w:type="auto"/>
            <w:vAlign w:val="center"/>
            <w:hideMark/>
          </w:tcPr>
          <w:p w14:paraId="7702967D" w14:textId="77777777" w:rsidR="001E52C6" w:rsidRPr="001E52C6" w:rsidRDefault="001E52C6" w:rsidP="001E52C6">
            <w:pPr>
              <w:rPr>
                <w:rFonts w:ascii="Times New Roman" w:eastAsia="Times New Roman" w:hAnsi="Times New Roman" w:cs="Times New Roman"/>
              </w:rPr>
            </w:pPr>
            <w:r w:rsidRPr="001E52C6">
              <w:rPr>
                <w:rFonts w:ascii="MS Mincho" w:eastAsia="MS Mincho" w:hAnsi="MS Mincho" w:cs="MS Mincho"/>
              </w:rPr>
              <w:t>✓</w:t>
            </w:r>
          </w:p>
        </w:tc>
      </w:tr>
      <w:tr w:rsidR="001E52C6" w:rsidRPr="001E52C6" w14:paraId="0AD68246" w14:textId="77777777" w:rsidTr="001E52C6">
        <w:trPr>
          <w:tblCellSpacing w:w="15" w:type="dxa"/>
        </w:trPr>
        <w:tc>
          <w:tcPr>
            <w:tcW w:w="0" w:type="auto"/>
            <w:vAlign w:val="center"/>
            <w:hideMark/>
          </w:tcPr>
          <w:p w14:paraId="6B141D2B"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Windows OS</w:t>
            </w:r>
          </w:p>
        </w:tc>
        <w:tc>
          <w:tcPr>
            <w:tcW w:w="0" w:type="auto"/>
            <w:vAlign w:val="center"/>
            <w:hideMark/>
          </w:tcPr>
          <w:p w14:paraId="7DAFE444" w14:textId="77777777" w:rsidR="001E52C6" w:rsidRPr="001E52C6" w:rsidRDefault="001E52C6" w:rsidP="001E52C6">
            <w:pPr>
              <w:rPr>
                <w:rFonts w:ascii="Times New Roman" w:eastAsia="Times New Roman" w:hAnsi="Times New Roman" w:cs="Times New Roman"/>
              </w:rPr>
            </w:pPr>
            <w:r w:rsidRPr="001E52C6">
              <w:rPr>
                <w:rFonts w:ascii="MS Mincho" w:eastAsia="MS Mincho" w:hAnsi="MS Mincho" w:cs="MS Mincho"/>
              </w:rPr>
              <w:t>✓</w:t>
            </w:r>
          </w:p>
        </w:tc>
        <w:tc>
          <w:tcPr>
            <w:tcW w:w="0" w:type="auto"/>
            <w:vAlign w:val="center"/>
            <w:hideMark/>
          </w:tcPr>
          <w:p w14:paraId="5FD50966" w14:textId="77777777" w:rsidR="001E52C6" w:rsidRPr="001E52C6" w:rsidRDefault="001E52C6" w:rsidP="001E52C6">
            <w:pPr>
              <w:rPr>
                <w:rFonts w:ascii="Times New Roman" w:eastAsia="Times New Roman" w:hAnsi="Times New Roman" w:cs="Times New Roman"/>
              </w:rPr>
            </w:pPr>
            <w:r w:rsidRPr="001E52C6">
              <w:rPr>
                <w:rFonts w:ascii="MS Mincho" w:eastAsia="MS Mincho" w:hAnsi="MS Mincho" w:cs="MS Mincho"/>
              </w:rPr>
              <w:t>✓</w:t>
            </w:r>
          </w:p>
        </w:tc>
      </w:tr>
      <w:tr w:rsidR="001E52C6" w:rsidRPr="001E52C6" w14:paraId="4174658B" w14:textId="77777777" w:rsidTr="001E52C6">
        <w:trPr>
          <w:tblCellSpacing w:w="15" w:type="dxa"/>
        </w:trPr>
        <w:tc>
          <w:tcPr>
            <w:tcW w:w="0" w:type="auto"/>
            <w:vAlign w:val="center"/>
            <w:hideMark/>
          </w:tcPr>
          <w:p w14:paraId="62506057"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GitHub</w:t>
            </w:r>
          </w:p>
        </w:tc>
        <w:tc>
          <w:tcPr>
            <w:tcW w:w="0" w:type="auto"/>
            <w:vAlign w:val="center"/>
            <w:hideMark/>
          </w:tcPr>
          <w:p w14:paraId="408CCA30" w14:textId="77777777" w:rsidR="001E52C6" w:rsidRPr="001E52C6" w:rsidRDefault="001E52C6" w:rsidP="001E52C6">
            <w:pPr>
              <w:rPr>
                <w:rFonts w:ascii="Times New Roman" w:eastAsia="Times New Roman" w:hAnsi="Times New Roman" w:cs="Times New Roman"/>
              </w:rPr>
            </w:pPr>
            <w:r w:rsidRPr="001E52C6">
              <w:rPr>
                <w:rFonts w:ascii="MS Mincho" w:eastAsia="MS Mincho" w:hAnsi="MS Mincho" w:cs="MS Mincho"/>
              </w:rPr>
              <w:t>✓</w:t>
            </w:r>
          </w:p>
        </w:tc>
        <w:tc>
          <w:tcPr>
            <w:tcW w:w="0" w:type="auto"/>
            <w:vAlign w:val="center"/>
            <w:hideMark/>
          </w:tcPr>
          <w:p w14:paraId="74357272" w14:textId="77777777" w:rsidR="001E52C6" w:rsidRPr="001E52C6" w:rsidRDefault="001E52C6" w:rsidP="001E52C6">
            <w:pPr>
              <w:rPr>
                <w:rFonts w:ascii="Times New Roman" w:eastAsia="Times New Roman" w:hAnsi="Times New Roman" w:cs="Times New Roman"/>
              </w:rPr>
            </w:pPr>
          </w:p>
        </w:tc>
      </w:tr>
      <w:tr w:rsidR="001E52C6" w:rsidRPr="001E52C6" w14:paraId="03309C7C" w14:textId="77777777" w:rsidTr="001E52C6">
        <w:trPr>
          <w:tblCellSpacing w:w="15" w:type="dxa"/>
        </w:trPr>
        <w:tc>
          <w:tcPr>
            <w:tcW w:w="0" w:type="auto"/>
            <w:vAlign w:val="center"/>
            <w:hideMark/>
          </w:tcPr>
          <w:p w14:paraId="29684F27"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SQLite</w:t>
            </w:r>
          </w:p>
        </w:tc>
        <w:tc>
          <w:tcPr>
            <w:tcW w:w="0" w:type="auto"/>
            <w:vAlign w:val="center"/>
            <w:hideMark/>
          </w:tcPr>
          <w:p w14:paraId="21B153DA" w14:textId="77777777" w:rsidR="001E52C6" w:rsidRPr="001E52C6" w:rsidRDefault="001E52C6" w:rsidP="001E52C6">
            <w:pPr>
              <w:rPr>
                <w:rFonts w:ascii="Times New Roman" w:eastAsia="Times New Roman" w:hAnsi="Times New Roman" w:cs="Times New Roman"/>
              </w:rPr>
            </w:pPr>
            <w:r w:rsidRPr="001E52C6">
              <w:rPr>
                <w:rFonts w:ascii="MS Mincho" w:eastAsia="MS Mincho" w:hAnsi="MS Mincho" w:cs="MS Mincho"/>
              </w:rPr>
              <w:t>✓</w:t>
            </w:r>
          </w:p>
        </w:tc>
        <w:tc>
          <w:tcPr>
            <w:tcW w:w="0" w:type="auto"/>
            <w:vAlign w:val="center"/>
            <w:hideMark/>
          </w:tcPr>
          <w:p w14:paraId="2AEA8D04" w14:textId="77777777" w:rsidR="001E52C6" w:rsidRPr="001E52C6" w:rsidRDefault="001E52C6" w:rsidP="001E52C6">
            <w:pPr>
              <w:rPr>
                <w:rFonts w:ascii="Times New Roman" w:eastAsia="Times New Roman" w:hAnsi="Times New Roman" w:cs="Times New Roman"/>
              </w:rPr>
            </w:pPr>
          </w:p>
        </w:tc>
      </w:tr>
    </w:tbl>
    <w:p w14:paraId="7AF00634" w14:textId="77777777" w:rsidR="001E52C6" w:rsidRPr="001E52C6" w:rsidRDefault="001E52C6" w:rsidP="001E52C6">
      <w:pPr>
        <w:spacing w:before="100" w:beforeAutospacing="1" w:after="100" w:afterAutospacing="1"/>
        <w:outlineLvl w:val="1"/>
        <w:rPr>
          <w:rFonts w:ascii="Times New Roman" w:eastAsia="Times New Roman" w:hAnsi="Times New Roman" w:cs="Times New Roman"/>
          <w:b/>
          <w:bCs/>
          <w:sz w:val="36"/>
          <w:szCs w:val="36"/>
        </w:rPr>
      </w:pPr>
      <w:r w:rsidRPr="001E52C6">
        <w:rPr>
          <w:rFonts w:ascii="Times New Roman" w:eastAsia="Times New Roman" w:hAnsi="Times New Roman" w:cs="Times New Roman"/>
          <w:b/>
          <w:bCs/>
          <w:sz w:val="36"/>
          <w:szCs w:val="36"/>
        </w:rPr>
        <w:t>4.3 Project Organization</w:t>
      </w:r>
    </w:p>
    <w:p w14:paraId="652AEBD5" w14:textId="77777777" w:rsidR="001E52C6" w:rsidRPr="001E52C6" w:rsidRDefault="001E52C6" w:rsidP="001E52C6">
      <w:pPr>
        <w:spacing w:before="100" w:beforeAutospacing="1" w:after="100" w:afterAutospacing="1"/>
        <w:rPr>
          <w:rFonts w:ascii="Times New Roman" w:hAnsi="Times New Roman" w:cs="Times New Roman"/>
        </w:rPr>
      </w:pPr>
      <w:r w:rsidRPr="001E52C6">
        <w:rPr>
          <w:rFonts w:ascii="Times New Roman" w:hAnsi="Times New Roman" w:cs="Times New Roman"/>
        </w:rPr>
        <w:t>Our team is organized into sub-groups, each with individual tasks. The groups are listed below with their corresponding 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1"/>
        <w:gridCol w:w="2808"/>
        <w:gridCol w:w="5001"/>
      </w:tblGrid>
      <w:tr w:rsidR="001E52C6" w:rsidRPr="001E52C6" w14:paraId="543DE96E" w14:textId="77777777" w:rsidTr="001E52C6">
        <w:trPr>
          <w:tblHeader/>
          <w:tblCellSpacing w:w="15" w:type="dxa"/>
        </w:trPr>
        <w:tc>
          <w:tcPr>
            <w:tcW w:w="0" w:type="auto"/>
            <w:vAlign w:val="center"/>
            <w:hideMark/>
          </w:tcPr>
          <w:p w14:paraId="3AA62D5C" w14:textId="77777777" w:rsidR="001E52C6" w:rsidRPr="001E52C6" w:rsidRDefault="001E52C6" w:rsidP="001E52C6">
            <w:pPr>
              <w:jc w:val="center"/>
              <w:rPr>
                <w:rFonts w:ascii="Times New Roman" w:eastAsia="Times New Roman" w:hAnsi="Times New Roman" w:cs="Times New Roman"/>
                <w:b/>
                <w:bCs/>
              </w:rPr>
            </w:pPr>
            <w:r w:rsidRPr="001E52C6">
              <w:rPr>
                <w:rFonts w:ascii="Times New Roman" w:eastAsia="Times New Roman" w:hAnsi="Times New Roman" w:cs="Times New Roman"/>
                <w:b/>
                <w:bCs/>
              </w:rPr>
              <w:t>Name</w:t>
            </w:r>
          </w:p>
        </w:tc>
        <w:tc>
          <w:tcPr>
            <w:tcW w:w="0" w:type="auto"/>
            <w:vAlign w:val="center"/>
            <w:hideMark/>
          </w:tcPr>
          <w:p w14:paraId="1426FA3E" w14:textId="77777777" w:rsidR="001E52C6" w:rsidRPr="001E52C6" w:rsidRDefault="001E52C6" w:rsidP="001E52C6">
            <w:pPr>
              <w:jc w:val="center"/>
              <w:rPr>
                <w:rFonts w:ascii="Times New Roman" w:eastAsia="Times New Roman" w:hAnsi="Times New Roman" w:cs="Times New Roman"/>
                <w:b/>
                <w:bCs/>
              </w:rPr>
            </w:pPr>
            <w:r w:rsidRPr="001E52C6">
              <w:rPr>
                <w:rFonts w:ascii="Times New Roman" w:eastAsia="Times New Roman" w:hAnsi="Times New Roman" w:cs="Times New Roman"/>
                <w:b/>
                <w:bCs/>
              </w:rPr>
              <w:t>Team</w:t>
            </w:r>
          </w:p>
        </w:tc>
        <w:tc>
          <w:tcPr>
            <w:tcW w:w="0" w:type="auto"/>
            <w:vAlign w:val="center"/>
            <w:hideMark/>
          </w:tcPr>
          <w:p w14:paraId="365ACB81" w14:textId="77777777" w:rsidR="001E52C6" w:rsidRPr="001E52C6" w:rsidRDefault="001E52C6" w:rsidP="001E52C6">
            <w:pPr>
              <w:jc w:val="center"/>
              <w:rPr>
                <w:rFonts w:ascii="Times New Roman" w:eastAsia="Times New Roman" w:hAnsi="Times New Roman" w:cs="Times New Roman"/>
                <w:b/>
                <w:bCs/>
              </w:rPr>
            </w:pPr>
            <w:r w:rsidRPr="001E52C6">
              <w:rPr>
                <w:rFonts w:ascii="Times New Roman" w:eastAsia="Times New Roman" w:hAnsi="Times New Roman" w:cs="Times New Roman"/>
                <w:b/>
                <w:bCs/>
              </w:rPr>
              <w:t>Role</w:t>
            </w:r>
          </w:p>
        </w:tc>
      </w:tr>
      <w:tr w:rsidR="001E52C6" w:rsidRPr="001E52C6" w14:paraId="4836D69F" w14:textId="77777777" w:rsidTr="001E52C6">
        <w:trPr>
          <w:tblCellSpacing w:w="15" w:type="dxa"/>
        </w:trPr>
        <w:tc>
          <w:tcPr>
            <w:tcW w:w="0" w:type="auto"/>
            <w:vAlign w:val="center"/>
            <w:hideMark/>
          </w:tcPr>
          <w:p w14:paraId="66310B6F"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 xml:space="preserve">Anthony </w:t>
            </w:r>
            <w:proofErr w:type="spellStart"/>
            <w:r w:rsidRPr="001E52C6">
              <w:rPr>
                <w:rFonts w:ascii="Times New Roman" w:eastAsia="Times New Roman" w:hAnsi="Times New Roman" w:cs="Times New Roman"/>
              </w:rPr>
              <w:t>Herco</w:t>
            </w:r>
            <w:proofErr w:type="spellEnd"/>
          </w:p>
        </w:tc>
        <w:tc>
          <w:tcPr>
            <w:tcW w:w="0" w:type="auto"/>
            <w:vAlign w:val="center"/>
            <w:hideMark/>
          </w:tcPr>
          <w:p w14:paraId="02907F70"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Backend, Frontend, Database</w:t>
            </w:r>
          </w:p>
        </w:tc>
        <w:tc>
          <w:tcPr>
            <w:tcW w:w="0" w:type="auto"/>
            <w:vAlign w:val="center"/>
            <w:hideMark/>
          </w:tcPr>
          <w:p w14:paraId="7C75A48E"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Project Manager</w:t>
            </w:r>
          </w:p>
        </w:tc>
      </w:tr>
      <w:tr w:rsidR="001E52C6" w:rsidRPr="001E52C6" w14:paraId="2442769B" w14:textId="77777777" w:rsidTr="001E52C6">
        <w:trPr>
          <w:tblCellSpacing w:w="15" w:type="dxa"/>
        </w:trPr>
        <w:tc>
          <w:tcPr>
            <w:tcW w:w="0" w:type="auto"/>
            <w:vAlign w:val="center"/>
            <w:hideMark/>
          </w:tcPr>
          <w:p w14:paraId="7AD4660E"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Jen Shin</w:t>
            </w:r>
          </w:p>
        </w:tc>
        <w:tc>
          <w:tcPr>
            <w:tcW w:w="0" w:type="auto"/>
            <w:vAlign w:val="center"/>
            <w:hideMark/>
          </w:tcPr>
          <w:p w14:paraId="415C0E30"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Backend, Frontend, Database</w:t>
            </w:r>
          </w:p>
        </w:tc>
        <w:tc>
          <w:tcPr>
            <w:tcW w:w="0" w:type="auto"/>
            <w:vAlign w:val="center"/>
            <w:hideMark/>
          </w:tcPr>
          <w:p w14:paraId="03991EE2"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Backend support/Frontend support/Database support</w:t>
            </w:r>
          </w:p>
        </w:tc>
      </w:tr>
      <w:tr w:rsidR="001E52C6" w:rsidRPr="001E52C6" w14:paraId="3F098ABB" w14:textId="77777777" w:rsidTr="001E52C6">
        <w:trPr>
          <w:tblCellSpacing w:w="15" w:type="dxa"/>
        </w:trPr>
        <w:tc>
          <w:tcPr>
            <w:tcW w:w="0" w:type="auto"/>
            <w:vAlign w:val="center"/>
            <w:hideMark/>
          </w:tcPr>
          <w:p w14:paraId="24CCDC1F"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Mitchell Simon</w:t>
            </w:r>
          </w:p>
        </w:tc>
        <w:tc>
          <w:tcPr>
            <w:tcW w:w="0" w:type="auto"/>
            <w:vAlign w:val="center"/>
            <w:hideMark/>
          </w:tcPr>
          <w:p w14:paraId="6225537F"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Backend, Database</w:t>
            </w:r>
          </w:p>
        </w:tc>
        <w:tc>
          <w:tcPr>
            <w:tcW w:w="0" w:type="auto"/>
            <w:vAlign w:val="center"/>
            <w:hideMark/>
          </w:tcPr>
          <w:p w14:paraId="4D011EDB"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Backend/Database leader</w:t>
            </w:r>
          </w:p>
        </w:tc>
      </w:tr>
      <w:tr w:rsidR="001E52C6" w:rsidRPr="001E52C6" w14:paraId="12792D22" w14:textId="77777777" w:rsidTr="001E52C6">
        <w:trPr>
          <w:tblCellSpacing w:w="15" w:type="dxa"/>
        </w:trPr>
        <w:tc>
          <w:tcPr>
            <w:tcW w:w="0" w:type="auto"/>
            <w:vAlign w:val="center"/>
            <w:hideMark/>
          </w:tcPr>
          <w:p w14:paraId="6C1BF33C"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Jay Patel</w:t>
            </w:r>
          </w:p>
        </w:tc>
        <w:tc>
          <w:tcPr>
            <w:tcW w:w="0" w:type="auto"/>
            <w:vAlign w:val="center"/>
            <w:hideMark/>
          </w:tcPr>
          <w:p w14:paraId="074F33B2"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Backend, Frontend</w:t>
            </w:r>
          </w:p>
        </w:tc>
        <w:tc>
          <w:tcPr>
            <w:tcW w:w="0" w:type="auto"/>
            <w:vAlign w:val="center"/>
            <w:hideMark/>
          </w:tcPr>
          <w:p w14:paraId="047EE08D"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Backend support/Frontend support</w:t>
            </w:r>
          </w:p>
        </w:tc>
      </w:tr>
      <w:tr w:rsidR="001E52C6" w:rsidRPr="001E52C6" w14:paraId="13E76192" w14:textId="77777777" w:rsidTr="001E52C6">
        <w:trPr>
          <w:tblCellSpacing w:w="15" w:type="dxa"/>
        </w:trPr>
        <w:tc>
          <w:tcPr>
            <w:tcW w:w="0" w:type="auto"/>
            <w:vAlign w:val="center"/>
            <w:hideMark/>
          </w:tcPr>
          <w:p w14:paraId="4DC535C3"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Elizabeth Shen</w:t>
            </w:r>
          </w:p>
        </w:tc>
        <w:tc>
          <w:tcPr>
            <w:tcW w:w="0" w:type="auto"/>
            <w:vAlign w:val="center"/>
            <w:hideMark/>
          </w:tcPr>
          <w:p w14:paraId="21AC4D76"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Backend, Frontend</w:t>
            </w:r>
          </w:p>
        </w:tc>
        <w:tc>
          <w:tcPr>
            <w:tcW w:w="0" w:type="auto"/>
            <w:vAlign w:val="center"/>
            <w:hideMark/>
          </w:tcPr>
          <w:p w14:paraId="6A24769D"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Backend support/Frontend support</w:t>
            </w:r>
          </w:p>
        </w:tc>
      </w:tr>
      <w:tr w:rsidR="001E52C6" w:rsidRPr="001E52C6" w14:paraId="3350476B" w14:textId="77777777" w:rsidTr="001E52C6">
        <w:trPr>
          <w:tblCellSpacing w:w="15" w:type="dxa"/>
        </w:trPr>
        <w:tc>
          <w:tcPr>
            <w:tcW w:w="0" w:type="auto"/>
            <w:vAlign w:val="center"/>
            <w:hideMark/>
          </w:tcPr>
          <w:p w14:paraId="2E96CD2C"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 xml:space="preserve">Daniel </w:t>
            </w:r>
            <w:proofErr w:type="spellStart"/>
            <w:r w:rsidRPr="001E52C6">
              <w:rPr>
                <w:rFonts w:ascii="Times New Roman" w:eastAsia="Times New Roman" w:hAnsi="Times New Roman" w:cs="Times New Roman"/>
              </w:rPr>
              <w:t>Sjarif</w:t>
            </w:r>
            <w:proofErr w:type="spellEnd"/>
          </w:p>
        </w:tc>
        <w:tc>
          <w:tcPr>
            <w:tcW w:w="0" w:type="auto"/>
            <w:vAlign w:val="center"/>
            <w:hideMark/>
          </w:tcPr>
          <w:p w14:paraId="6A49CE20"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Frontend</w:t>
            </w:r>
          </w:p>
        </w:tc>
        <w:tc>
          <w:tcPr>
            <w:tcW w:w="0" w:type="auto"/>
            <w:vAlign w:val="center"/>
            <w:hideMark/>
          </w:tcPr>
          <w:p w14:paraId="2C7583DC"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Frontend leader</w:t>
            </w:r>
          </w:p>
        </w:tc>
      </w:tr>
      <w:tr w:rsidR="001E52C6" w:rsidRPr="001E52C6" w14:paraId="1B69EBB2" w14:textId="77777777" w:rsidTr="001E52C6">
        <w:trPr>
          <w:tblCellSpacing w:w="15" w:type="dxa"/>
        </w:trPr>
        <w:tc>
          <w:tcPr>
            <w:tcW w:w="0" w:type="auto"/>
            <w:vAlign w:val="center"/>
            <w:hideMark/>
          </w:tcPr>
          <w:p w14:paraId="29D0AC10" w14:textId="77777777" w:rsidR="001E52C6" w:rsidRPr="001E52C6" w:rsidRDefault="001E52C6" w:rsidP="001E52C6">
            <w:pPr>
              <w:rPr>
                <w:rFonts w:ascii="Times New Roman" w:eastAsia="Times New Roman" w:hAnsi="Times New Roman" w:cs="Times New Roman"/>
              </w:rPr>
            </w:pPr>
            <w:proofErr w:type="spellStart"/>
            <w:r w:rsidRPr="001E52C6">
              <w:rPr>
                <w:rFonts w:ascii="Times New Roman" w:eastAsia="Times New Roman" w:hAnsi="Times New Roman" w:cs="Times New Roman"/>
              </w:rPr>
              <w:t>Arash</w:t>
            </w:r>
            <w:proofErr w:type="spellEnd"/>
            <w:r w:rsidRPr="001E52C6">
              <w:rPr>
                <w:rFonts w:ascii="Times New Roman" w:eastAsia="Times New Roman" w:hAnsi="Times New Roman" w:cs="Times New Roman"/>
              </w:rPr>
              <w:t xml:space="preserve"> </w:t>
            </w:r>
            <w:proofErr w:type="spellStart"/>
            <w:r w:rsidRPr="001E52C6">
              <w:rPr>
                <w:rFonts w:ascii="Times New Roman" w:eastAsia="Times New Roman" w:hAnsi="Times New Roman" w:cs="Times New Roman"/>
              </w:rPr>
              <w:t>Lari</w:t>
            </w:r>
            <w:proofErr w:type="spellEnd"/>
          </w:p>
        </w:tc>
        <w:tc>
          <w:tcPr>
            <w:tcW w:w="0" w:type="auto"/>
            <w:vAlign w:val="center"/>
            <w:hideMark/>
          </w:tcPr>
          <w:p w14:paraId="4565B3A2"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Frontend</w:t>
            </w:r>
          </w:p>
        </w:tc>
        <w:tc>
          <w:tcPr>
            <w:tcW w:w="0" w:type="auto"/>
            <w:vAlign w:val="center"/>
            <w:hideMark/>
          </w:tcPr>
          <w:p w14:paraId="69A9352D"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Frontend support</w:t>
            </w:r>
          </w:p>
        </w:tc>
      </w:tr>
    </w:tbl>
    <w:p w14:paraId="4983D82A" w14:textId="77777777" w:rsidR="001E52C6" w:rsidRPr="001E52C6" w:rsidRDefault="001E52C6" w:rsidP="001E52C6">
      <w:pPr>
        <w:spacing w:before="100" w:beforeAutospacing="1" w:after="100" w:afterAutospacing="1"/>
        <w:outlineLvl w:val="1"/>
        <w:rPr>
          <w:rFonts w:ascii="Times New Roman" w:eastAsia="Times New Roman" w:hAnsi="Times New Roman" w:cs="Times New Roman"/>
          <w:b/>
          <w:bCs/>
          <w:sz w:val="36"/>
          <w:szCs w:val="36"/>
        </w:rPr>
      </w:pPr>
      <w:r w:rsidRPr="001E52C6">
        <w:rPr>
          <w:rFonts w:ascii="Times New Roman" w:eastAsia="Times New Roman" w:hAnsi="Times New Roman" w:cs="Times New Roman"/>
          <w:b/>
          <w:bCs/>
          <w:sz w:val="36"/>
          <w:szCs w:val="36"/>
        </w:rPr>
        <w:t>4.4 Project Schedule</w:t>
      </w:r>
    </w:p>
    <w:p w14:paraId="6208AE8E" w14:textId="77777777" w:rsidR="001E52C6" w:rsidRPr="001E52C6" w:rsidRDefault="001E52C6" w:rsidP="001E52C6">
      <w:pPr>
        <w:numPr>
          <w:ilvl w:val="0"/>
          <w:numId w:val="4"/>
        </w:numPr>
        <w:spacing w:before="100" w:beforeAutospacing="1" w:after="100" w:afterAutospacing="1"/>
        <w:rPr>
          <w:rFonts w:ascii="Times New Roman" w:eastAsia="Times New Roman" w:hAnsi="Times New Roman" w:cs="Times New Roman"/>
        </w:rPr>
      </w:pPr>
      <w:r w:rsidRPr="001E52C6">
        <w:rPr>
          <w:rFonts w:ascii="Times New Roman" w:eastAsia="Times New Roman" w:hAnsi="Times New Roman" w:cs="Times New Roman"/>
        </w:rPr>
        <w:t xml:space="preserve">4.4.1 PERT / GANTT Chart </w:t>
      </w:r>
      <w:r w:rsidRPr="001E52C6">
        <w:rPr>
          <w:rFonts w:ascii="Times New Roman" w:eastAsia="Times New Roman" w:hAnsi="Times New Roman" w:cs="Times New Roman"/>
          <w:noProof/>
          <w:color w:val="0000FF"/>
        </w:rPr>
        <w:drawing>
          <wp:inline distT="0" distB="0" distL="0" distR="0" wp14:anchorId="6F1EEDFF" wp14:editId="109D37B7">
            <wp:extent cx="16433800" cy="3454400"/>
            <wp:effectExtent l="0" t="0" r="0" b="0"/>
            <wp:docPr id="1" name="Picture 1" descr="ANTT char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T char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0" cy="3454400"/>
                    </a:xfrm>
                    <a:prstGeom prst="rect">
                      <a:avLst/>
                    </a:prstGeom>
                    <a:noFill/>
                    <a:ln>
                      <a:noFill/>
                    </a:ln>
                  </pic:spPr>
                </pic:pic>
              </a:graphicData>
            </a:graphic>
          </wp:inline>
        </w:drawing>
      </w:r>
    </w:p>
    <w:p w14:paraId="021D5BA0" w14:textId="77777777" w:rsidR="001E52C6" w:rsidRPr="001E52C6" w:rsidRDefault="001E52C6" w:rsidP="001E52C6">
      <w:pPr>
        <w:numPr>
          <w:ilvl w:val="0"/>
          <w:numId w:val="4"/>
        </w:numPr>
        <w:spacing w:before="100" w:beforeAutospacing="1" w:after="100" w:afterAutospacing="1"/>
        <w:rPr>
          <w:rFonts w:ascii="Times New Roman" w:eastAsia="Times New Roman" w:hAnsi="Times New Roman" w:cs="Times New Roman"/>
        </w:rPr>
      </w:pPr>
      <w:r w:rsidRPr="001E52C6">
        <w:rPr>
          <w:rFonts w:ascii="Times New Roman" w:eastAsia="Times New Roman" w:hAnsi="Times New Roman" w:cs="Times New Roman"/>
        </w:rPr>
        <w:t>4.4.2 Task / Resource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0"/>
        <w:gridCol w:w="3017"/>
        <w:gridCol w:w="2104"/>
        <w:gridCol w:w="2049"/>
      </w:tblGrid>
      <w:tr w:rsidR="001E52C6" w:rsidRPr="001E52C6" w14:paraId="0C9F901D" w14:textId="77777777" w:rsidTr="001E52C6">
        <w:trPr>
          <w:tblHeader/>
          <w:tblCellSpacing w:w="15" w:type="dxa"/>
        </w:trPr>
        <w:tc>
          <w:tcPr>
            <w:tcW w:w="0" w:type="auto"/>
            <w:vAlign w:val="center"/>
            <w:hideMark/>
          </w:tcPr>
          <w:p w14:paraId="3B50BB07" w14:textId="77777777" w:rsidR="001E52C6" w:rsidRPr="001E52C6" w:rsidRDefault="001E52C6" w:rsidP="001E52C6">
            <w:pPr>
              <w:jc w:val="center"/>
              <w:rPr>
                <w:rFonts w:ascii="Times New Roman" w:eastAsia="Times New Roman" w:hAnsi="Times New Roman" w:cs="Times New Roman"/>
                <w:b/>
                <w:bCs/>
              </w:rPr>
            </w:pPr>
            <w:r w:rsidRPr="001E52C6">
              <w:rPr>
                <w:rFonts w:ascii="Times New Roman" w:eastAsia="Times New Roman" w:hAnsi="Times New Roman" w:cs="Times New Roman"/>
                <w:b/>
                <w:bCs/>
              </w:rPr>
              <w:t>Project Deliverables</w:t>
            </w:r>
          </w:p>
        </w:tc>
        <w:tc>
          <w:tcPr>
            <w:tcW w:w="0" w:type="auto"/>
            <w:vAlign w:val="center"/>
            <w:hideMark/>
          </w:tcPr>
          <w:p w14:paraId="2323D456" w14:textId="77777777" w:rsidR="001E52C6" w:rsidRPr="001E52C6" w:rsidRDefault="001E52C6" w:rsidP="001E52C6">
            <w:pPr>
              <w:jc w:val="center"/>
              <w:rPr>
                <w:rFonts w:ascii="Times New Roman" w:eastAsia="Times New Roman" w:hAnsi="Times New Roman" w:cs="Times New Roman"/>
                <w:b/>
                <w:bCs/>
              </w:rPr>
            </w:pPr>
            <w:r w:rsidRPr="001E52C6">
              <w:rPr>
                <w:rFonts w:ascii="Times New Roman" w:eastAsia="Times New Roman" w:hAnsi="Times New Roman" w:cs="Times New Roman"/>
                <w:b/>
                <w:bCs/>
              </w:rPr>
              <w:t>Members</w:t>
            </w:r>
          </w:p>
        </w:tc>
        <w:tc>
          <w:tcPr>
            <w:tcW w:w="0" w:type="auto"/>
            <w:vAlign w:val="center"/>
            <w:hideMark/>
          </w:tcPr>
          <w:p w14:paraId="3095BB17" w14:textId="77777777" w:rsidR="001E52C6" w:rsidRPr="001E52C6" w:rsidRDefault="001E52C6" w:rsidP="001E52C6">
            <w:pPr>
              <w:jc w:val="center"/>
              <w:rPr>
                <w:rFonts w:ascii="Times New Roman" w:eastAsia="Times New Roman" w:hAnsi="Times New Roman" w:cs="Times New Roman"/>
                <w:b/>
                <w:bCs/>
              </w:rPr>
            </w:pPr>
            <w:r w:rsidRPr="001E52C6">
              <w:rPr>
                <w:rFonts w:ascii="Times New Roman" w:eastAsia="Times New Roman" w:hAnsi="Times New Roman" w:cs="Times New Roman"/>
                <w:b/>
                <w:bCs/>
              </w:rPr>
              <w:t>Hardware</w:t>
            </w:r>
          </w:p>
        </w:tc>
        <w:tc>
          <w:tcPr>
            <w:tcW w:w="0" w:type="auto"/>
            <w:vAlign w:val="center"/>
            <w:hideMark/>
          </w:tcPr>
          <w:p w14:paraId="7B371EA5" w14:textId="77777777" w:rsidR="001E52C6" w:rsidRPr="001E52C6" w:rsidRDefault="001E52C6" w:rsidP="001E52C6">
            <w:pPr>
              <w:jc w:val="center"/>
              <w:rPr>
                <w:rFonts w:ascii="Times New Roman" w:eastAsia="Times New Roman" w:hAnsi="Times New Roman" w:cs="Times New Roman"/>
                <w:b/>
                <w:bCs/>
              </w:rPr>
            </w:pPr>
            <w:r w:rsidRPr="001E52C6">
              <w:rPr>
                <w:rFonts w:ascii="Times New Roman" w:eastAsia="Times New Roman" w:hAnsi="Times New Roman" w:cs="Times New Roman"/>
                <w:b/>
                <w:bCs/>
              </w:rPr>
              <w:t>Software</w:t>
            </w:r>
          </w:p>
        </w:tc>
      </w:tr>
      <w:tr w:rsidR="001E52C6" w:rsidRPr="001E52C6" w14:paraId="06094CA7" w14:textId="77777777" w:rsidTr="001E52C6">
        <w:trPr>
          <w:tblCellSpacing w:w="15" w:type="dxa"/>
        </w:trPr>
        <w:tc>
          <w:tcPr>
            <w:tcW w:w="0" w:type="auto"/>
            <w:vAlign w:val="center"/>
            <w:hideMark/>
          </w:tcPr>
          <w:p w14:paraId="606858DD"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Login/Join Authentication Page</w:t>
            </w:r>
          </w:p>
        </w:tc>
        <w:tc>
          <w:tcPr>
            <w:tcW w:w="0" w:type="auto"/>
            <w:vAlign w:val="center"/>
            <w:hideMark/>
          </w:tcPr>
          <w:p w14:paraId="1E25F632"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 xml:space="preserve">Elizabeth Shen, Jay Patel, Jen Shin, Anthony </w:t>
            </w:r>
            <w:proofErr w:type="spellStart"/>
            <w:r w:rsidRPr="001E52C6">
              <w:rPr>
                <w:rFonts w:ascii="Times New Roman" w:eastAsia="Times New Roman" w:hAnsi="Times New Roman" w:cs="Times New Roman"/>
              </w:rPr>
              <w:t>Herco</w:t>
            </w:r>
            <w:proofErr w:type="spellEnd"/>
          </w:p>
        </w:tc>
        <w:tc>
          <w:tcPr>
            <w:tcW w:w="0" w:type="auto"/>
            <w:vAlign w:val="center"/>
            <w:hideMark/>
          </w:tcPr>
          <w:p w14:paraId="3162A2D3" w14:textId="77777777" w:rsidR="001E52C6" w:rsidRPr="001E52C6" w:rsidRDefault="001E52C6" w:rsidP="001E52C6">
            <w:pPr>
              <w:rPr>
                <w:rFonts w:ascii="Times New Roman" w:eastAsia="Times New Roman" w:hAnsi="Times New Roman" w:cs="Times New Roman"/>
              </w:rPr>
            </w:pPr>
            <w:proofErr w:type="spellStart"/>
            <w:r w:rsidRPr="001E52C6">
              <w:rPr>
                <w:rFonts w:ascii="Times New Roman" w:eastAsia="Times New Roman" w:hAnsi="Times New Roman" w:cs="Times New Roman"/>
              </w:rPr>
              <w:t>Macbook</w:t>
            </w:r>
            <w:proofErr w:type="spellEnd"/>
            <w:r w:rsidRPr="001E52C6">
              <w:rPr>
                <w:rFonts w:ascii="Times New Roman" w:eastAsia="Times New Roman" w:hAnsi="Times New Roman" w:cs="Times New Roman"/>
              </w:rPr>
              <w:t>/Windows PC</w:t>
            </w:r>
          </w:p>
        </w:tc>
        <w:tc>
          <w:tcPr>
            <w:tcW w:w="0" w:type="auto"/>
            <w:vAlign w:val="center"/>
            <w:hideMark/>
          </w:tcPr>
          <w:p w14:paraId="300D3725"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Ruby on Rails</w:t>
            </w:r>
          </w:p>
        </w:tc>
      </w:tr>
      <w:tr w:rsidR="001E52C6" w:rsidRPr="001E52C6" w14:paraId="77067E2C" w14:textId="77777777" w:rsidTr="001E52C6">
        <w:trPr>
          <w:tblCellSpacing w:w="15" w:type="dxa"/>
        </w:trPr>
        <w:tc>
          <w:tcPr>
            <w:tcW w:w="0" w:type="auto"/>
            <w:vAlign w:val="center"/>
            <w:hideMark/>
          </w:tcPr>
          <w:p w14:paraId="2DCE5DB7"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Home Page</w:t>
            </w:r>
          </w:p>
        </w:tc>
        <w:tc>
          <w:tcPr>
            <w:tcW w:w="0" w:type="auto"/>
            <w:vAlign w:val="center"/>
            <w:hideMark/>
          </w:tcPr>
          <w:p w14:paraId="60EDEE0D"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 xml:space="preserve">Jay Patel, Elizabeth Shen, Jen Shin, Anthony </w:t>
            </w:r>
            <w:proofErr w:type="spellStart"/>
            <w:r w:rsidRPr="001E52C6">
              <w:rPr>
                <w:rFonts w:ascii="Times New Roman" w:eastAsia="Times New Roman" w:hAnsi="Times New Roman" w:cs="Times New Roman"/>
              </w:rPr>
              <w:t>Herco</w:t>
            </w:r>
            <w:proofErr w:type="spellEnd"/>
          </w:p>
        </w:tc>
        <w:tc>
          <w:tcPr>
            <w:tcW w:w="0" w:type="auto"/>
            <w:vAlign w:val="center"/>
            <w:hideMark/>
          </w:tcPr>
          <w:p w14:paraId="22D247E2" w14:textId="77777777" w:rsidR="001E52C6" w:rsidRPr="001E52C6" w:rsidRDefault="001E52C6" w:rsidP="001E52C6">
            <w:pPr>
              <w:rPr>
                <w:rFonts w:ascii="Times New Roman" w:eastAsia="Times New Roman" w:hAnsi="Times New Roman" w:cs="Times New Roman"/>
              </w:rPr>
            </w:pPr>
            <w:proofErr w:type="spellStart"/>
            <w:r w:rsidRPr="001E52C6">
              <w:rPr>
                <w:rFonts w:ascii="Times New Roman" w:eastAsia="Times New Roman" w:hAnsi="Times New Roman" w:cs="Times New Roman"/>
              </w:rPr>
              <w:t>Macbook</w:t>
            </w:r>
            <w:proofErr w:type="spellEnd"/>
            <w:r w:rsidRPr="001E52C6">
              <w:rPr>
                <w:rFonts w:ascii="Times New Roman" w:eastAsia="Times New Roman" w:hAnsi="Times New Roman" w:cs="Times New Roman"/>
              </w:rPr>
              <w:t>/Windows PC</w:t>
            </w:r>
          </w:p>
        </w:tc>
        <w:tc>
          <w:tcPr>
            <w:tcW w:w="0" w:type="auto"/>
            <w:vAlign w:val="center"/>
            <w:hideMark/>
          </w:tcPr>
          <w:p w14:paraId="781C76CD" w14:textId="77777777" w:rsidR="001E52C6" w:rsidRPr="001E52C6" w:rsidRDefault="001E52C6" w:rsidP="001E52C6">
            <w:pPr>
              <w:rPr>
                <w:rFonts w:ascii="Times New Roman" w:eastAsia="Times New Roman" w:hAnsi="Times New Roman" w:cs="Times New Roman"/>
              </w:rPr>
            </w:pPr>
            <w:proofErr w:type="spellStart"/>
            <w:r w:rsidRPr="001E52C6">
              <w:rPr>
                <w:rFonts w:ascii="Times New Roman" w:eastAsia="Times New Roman" w:hAnsi="Times New Roman" w:cs="Times New Roman"/>
              </w:rPr>
              <w:t>ReactJS</w:t>
            </w:r>
            <w:proofErr w:type="spellEnd"/>
            <w:r w:rsidRPr="001E52C6">
              <w:rPr>
                <w:rFonts w:ascii="Times New Roman" w:eastAsia="Times New Roman" w:hAnsi="Times New Roman" w:cs="Times New Roman"/>
              </w:rPr>
              <w:t xml:space="preserve">, </w:t>
            </w:r>
            <w:proofErr w:type="spellStart"/>
            <w:r w:rsidRPr="001E52C6">
              <w:rPr>
                <w:rFonts w:ascii="Times New Roman" w:eastAsia="Times New Roman" w:hAnsi="Times New Roman" w:cs="Times New Roman"/>
              </w:rPr>
              <w:t>css</w:t>
            </w:r>
            <w:proofErr w:type="spellEnd"/>
          </w:p>
        </w:tc>
      </w:tr>
      <w:tr w:rsidR="001E52C6" w:rsidRPr="001E52C6" w14:paraId="445F58F6" w14:textId="77777777" w:rsidTr="001E52C6">
        <w:trPr>
          <w:tblCellSpacing w:w="15" w:type="dxa"/>
        </w:trPr>
        <w:tc>
          <w:tcPr>
            <w:tcW w:w="0" w:type="auto"/>
            <w:vAlign w:val="center"/>
            <w:hideMark/>
          </w:tcPr>
          <w:p w14:paraId="4F2346CF"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Bank Page</w:t>
            </w:r>
          </w:p>
        </w:tc>
        <w:tc>
          <w:tcPr>
            <w:tcW w:w="0" w:type="auto"/>
            <w:vAlign w:val="center"/>
            <w:hideMark/>
          </w:tcPr>
          <w:p w14:paraId="17605189"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 xml:space="preserve">Daniel </w:t>
            </w:r>
            <w:proofErr w:type="spellStart"/>
            <w:r w:rsidRPr="001E52C6">
              <w:rPr>
                <w:rFonts w:ascii="Times New Roman" w:eastAsia="Times New Roman" w:hAnsi="Times New Roman" w:cs="Times New Roman"/>
              </w:rPr>
              <w:t>Sjarif</w:t>
            </w:r>
            <w:proofErr w:type="spellEnd"/>
            <w:r w:rsidRPr="001E52C6">
              <w:rPr>
                <w:rFonts w:ascii="Times New Roman" w:eastAsia="Times New Roman" w:hAnsi="Times New Roman" w:cs="Times New Roman"/>
              </w:rPr>
              <w:t xml:space="preserve">, Anthony </w:t>
            </w:r>
            <w:proofErr w:type="spellStart"/>
            <w:r w:rsidRPr="001E52C6">
              <w:rPr>
                <w:rFonts w:ascii="Times New Roman" w:eastAsia="Times New Roman" w:hAnsi="Times New Roman" w:cs="Times New Roman"/>
              </w:rPr>
              <w:t>Herco</w:t>
            </w:r>
            <w:proofErr w:type="spellEnd"/>
          </w:p>
        </w:tc>
        <w:tc>
          <w:tcPr>
            <w:tcW w:w="0" w:type="auto"/>
            <w:vAlign w:val="center"/>
            <w:hideMark/>
          </w:tcPr>
          <w:p w14:paraId="6524C28B" w14:textId="77777777" w:rsidR="001E52C6" w:rsidRPr="001E52C6" w:rsidRDefault="001E52C6" w:rsidP="001E52C6">
            <w:pPr>
              <w:rPr>
                <w:rFonts w:ascii="Times New Roman" w:eastAsia="Times New Roman" w:hAnsi="Times New Roman" w:cs="Times New Roman"/>
              </w:rPr>
            </w:pPr>
            <w:proofErr w:type="spellStart"/>
            <w:r w:rsidRPr="001E52C6">
              <w:rPr>
                <w:rFonts w:ascii="Times New Roman" w:eastAsia="Times New Roman" w:hAnsi="Times New Roman" w:cs="Times New Roman"/>
              </w:rPr>
              <w:t>Macbook</w:t>
            </w:r>
            <w:proofErr w:type="spellEnd"/>
            <w:r w:rsidRPr="001E52C6">
              <w:rPr>
                <w:rFonts w:ascii="Times New Roman" w:eastAsia="Times New Roman" w:hAnsi="Times New Roman" w:cs="Times New Roman"/>
              </w:rPr>
              <w:t>/Windows PC</w:t>
            </w:r>
          </w:p>
        </w:tc>
        <w:tc>
          <w:tcPr>
            <w:tcW w:w="0" w:type="auto"/>
            <w:vAlign w:val="center"/>
            <w:hideMark/>
          </w:tcPr>
          <w:p w14:paraId="4E483D2A" w14:textId="77777777" w:rsidR="001E52C6" w:rsidRPr="001E52C6" w:rsidRDefault="001E52C6" w:rsidP="001E52C6">
            <w:pPr>
              <w:rPr>
                <w:rFonts w:ascii="Times New Roman" w:eastAsia="Times New Roman" w:hAnsi="Times New Roman" w:cs="Times New Roman"/>
              </w:rPr>
            </w:pPr>
            <w:proofErr w:type="spellStart"/>
            <w:r w:rsidRPr="001E52C6">
              <w:rPr>
                <w:rFonts w:ascii="Times New Roman" w:eastAsia="Times New Roman" w:hAnsi="Times New Roman" w:cs="Times New Roman"/>
              </w:rPr>
              <w:t>ReactJS</w:t>
            </w:r>
            <w:proofErr w:type="spellEnd"/>
            <w:r w:rsidRPr="001E52C6">
              <w:rPr>
                <w:rFonts w:ascii="Times New Roman" w:eastAsia="Times New Roman" w:hAnsi="Times New Roman" w:cs="Times New Roman"/>
              </w:rPr>
              <w:t xml:space="preserve">, </w:t>
            </w:r>
            <w:proofErr w:type="spellStart"/>
            <w:r w:rsidRPr="001E52C6">
              <w:rPr>
                <w:rFonts w:ascii="Times New Roman" w:eastAsia="Times New Roman" w:hAnsi="Times New Roman" w:cs="Times New Roman"/>
              </w:rPr>
              <w:t>css</w:t>
            </w:r>
            <w:proofErr w:type="spellEnd"/>
          </w:p>
        </w:tc>
      </w:tr>
      <w:tr w:rsidR="001E52C6" w:rsidRPr="001E52C6" w14:paraId="16DB8396" w14:textId="77777777" w:rsidTr="001E52C6">
        <w:trPr>
          <w:tblCellSpacing w:w="15" w:type="dxa"/>
        </w:trPr>
        <w:tc>
          <w:tcPr>
            <w:tcW w:w="0" w:type="auto"/>
            <w:vAlign w:val="center"/>
            <w:hideMark/>
          </w:tcPr>
          <w:p w14:paraId="18E4B401"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Bank Database</w:t>
            </w:r>
          </w:p>
        </w:tc>
        <w:tc>
          <w:tcPr>
            <w:tcW w:w="0" w:type="auto"/>
            <w:vAlign w:val="center"/>
            <w:hideMark/>
          </w:tcPr>
          <w:p w14:paraId="18DA4DA7"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 xml:space="preserve">Jen Shin, Mitchell Simon, Elizabeth Shen, Anthony </w:t>
            </w:r>
            <w:proofErr w:type="spellStart"/>
            <w:r w:rsidRPr="001E52C6">
              <w:rPr>
                <w:rFonts w:ascii="Times New Roman" w:eastAsia="Times New Roman" w:hAnsi="Times New Roman" w:cs="Times New Roman"/>
              </w:rPr>
              <w:t>Herco</w:t>
            </w:r>
            <w:proofErr w:type="spellEnd"/>
          </w:p>
        </w:tc>
        <w:tc>
          <w:tcPr>
            <w:tcW w:w="0" w:type="auto"/>
            <w:vAlign w:val="center"/>
            <w:hideMark/>
          </w:tcPr>
          <w:p w14:paraId="09E1B77E" w14:textId="77777777" w:rsidR="001E52C6" w:rsidRPr="001E52C6" w:rsidRDefault="001E52C6" w:rsidP="001E52C6">
            <w:pPr>
              <w:rPr>
                <w:rFonts w:ascii="Times New Roman" w:eastAsia="Times New Roman" w:hAnsi="Times New Roman" w:cs="Times New Roman"/>
              </w:rPr>
            </w:pPr>
            <w:proofErr w:type="spellStart"/>
            <w:r w:rsidRPr="001E52C6">
              <w:rPr>
                <w:rFonts w:ascii="Times New Roman" w:eastAsia="Times New Roman" w:hAnsi="Times New Roman" w:cs="Times New Roman"/>
              </w:rPr>
              <w:t>Macbook</w:t>
            </w:r>
            <w:proofErr w:type="spellEnd"/>
            <w:r w:rsidRPr="001E52C6">
              <w:rPr>
                <w:rFonts w:ascii="Times New Roman" w:eastAsia="Times New Roman" w:hAnsi="Times New Roman" w:cs="Times New Roman"/>
              </w:rPr>
              <w:t>/Windows PC</w:t>
            </w:r>
          </w:p>
        </w:tc>
        <w:tc>
          <w:tcPr>
            <w:tcW w:w="0" w:type="auto"/>
            <w:vAlign w:val="center"/>
            <w:hideMark/>
          </w:tcPr>
          <w:p w14:paraId="33491C9D"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Ruby on Rails</w:t>
            </w:r>
          </w:p>
        </w:tc>
      </w:tr>
      <w:tr w:rsidR="001E52C6" w:rsidRPr="001E52C6" w14:paraId="3F12C1BE" w14:textId="77777777" w:rsidTr="001E52C6">
        <w:trPr>
          <w:tblCellSpacing w:w="15" w:type="dxa"/>
        </w:trPr>
        <w:tc>
          <w:tcPr>
            <w:tcW w:w="0" w:type="auto"/>
            <w:vAlign w:val="center"/>
            <w:hideMark/>
          </w:tcPr>
          <w:p w14:paraId="7E53CF14"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Meme Database</w:t>
            </w:r>
          </w:p>
        </w:tc>
        <w:tc>
          <w:tcPr>
            <w:tcW w:w="0" w:type="auto"/>
            <w:vAlign w:val="center"/>
            <w:hideMark/>
          </w:tcPr>
          <w:p w14:paraId="703C3E4E"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 xml:space="preserve">Jen Shin, Mitchell Simon, Elizabeth Shen, Anthony </w:t>
            </w:r>
            <w:proofErr w:type="spellStart"/>
            <w:r w:rsidRPr="001E52C6">
              <w:rPr>
                <w:rFonts w:ascii="Times New Roman" w:eastAsia="Times New Roman" w:hAnsi="Times New Roman" w:cs="Times New Roman"/>
              </w:rPr>
              <w:t>Herco</w:t>
            </w:r>
            <w:proofErr w:type="spellEnd"/>
          </w:p>
        </w:tc>
        <w:tc>
          <w:tcPr>
            <w:tcW w:w="0" w:type="auto"/>
            <w:vAlign w:val="center"/>
            <w:hideMark/>
          </w:tcPr>
          <w:p w14:paraId="522F22E8" w14:textId="77777777" w:rsidR="001E52C6" w:rsidRPr="001E52C6" w:rsidRDefault="001E52C6" w:rsidP="001E52C6">
            <w:pPr>
              <w:rPr>
                <w:rFonts w:ascii="Times New Roman" w:eastAsia="Times New Roman" w:hAnsi="Times New Roman" w:cs="Times New Roman"/>
              </w:rPr>
            </w:pPr>
            <w:proofErr w:type="spellStart"/>
            <w:r w:rsidRPr="001E52C6">
              <w:rPr>
                <w:rFonts w:ascii="Times New Roman" w:eastAsia="Times New Roman" w:hAnsi="Times New Roman" w:cs="Times New Roman"/>
              </w:rPr>
              <w:t>Macbook</w:t>
            </w:r>
            <w:proofErr w:type="spellEnd"/>
            <w:r w:rsidRPr="001E52C6">
              <w:rPr>
                <w:rFonts w:ascii="Times New Roman" w:eastAsia="Times New Roman" w:hAnsi="Times New Roman" w:cs="Times New Roman"/>
              </w:rPr>
              <w:t>/Windows PC</w:t>
            </w:r>
          </w:p>
        </w:tc>
        <w:tc>
          <w:tcPr>
            <w:tcW w:w="0" w:type="auto"/>
            <w:vAlign w:val="center"/>
            <w:hideMark/>
          </w:tcPr>
          <w:p w14:paraId="755AFFC3"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Ruby on Rails</w:t>
            </w:r>
          </w:p>
        </w:tc>
      </w:tr>
      <w:tr w:rsidR="001E52C6" w:rsidRPr="001E52C6" w14:paraId="31B0E2E6" w14:textId="77777777" w:rsidTr="001E52C6">
        <w:trPr>
          <w:tblCellSpacing w:w="15" w:type="dxa"/>
        </w:trPr>
        <w:tc>
          <w:tcPr>
            <w:tcW w:w="0" w:type="auto"/>
            <w:vAlign w:val="center"/>
            <w:hideMark/>
          </w:tcPr>
          <w:p w14:paraId="4D9F7110"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User Database</w:t>
            </w:r>
          </w:p>
        </w:tc>
        <w:tc>
          <w:tcPr>
            <w:tcW w:w="0" w:type="auto"/>
            <w:vAlign w:val="center"/>
            <w:hideMark/>
          </w:tcPr>
          <w:p w14:paraId="78C140E2"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 xml:space="preserve">Jen Shin, Mitchell Simon, Elizabeth Shen, Anthony </w:t>
            </w:r>
            <w:proofErr w:type="spellStart"/>
            <w:r w:rsidRPr="001E52C6">
              <w:rPr>
                <w:rFonts w:ascii="Times New Roman" w:eastAsia="Times New Roman" w:hAnsi="Times New Roman" w:cs="Times New Roman"/>
              </w:rPr>
              <w:t>Herco</w:t>
            </w:r>
            <w:proofErr w:type="spellEnd"/>
          </w:p>
        </w:tc>
        <w:tc>
          <w:tcPr>
            <w:tcW w:w="0" w:type="auto"/>
            <w:vAlign w:val="center"/>
            <w:hideMark/>
          </w:tcPr>
          <w:p w14:paraId="28E328A5" w14:textId="77777777" w:rsidR="001E52C6" w:rsidRPr="001E52C6" w:rsidRDefault="001E52C6" w:rsidP="001E52C6">
            <w:pPr>
              <w:rPr>
                <w:rFonts w:ascii="Times New Roman" w:eastAsia="Times New Roman" w:hAnsi="Times New Roman" w:cs="Times New Roman"/>
              </w:rPr>
            </w:pPr>
            <w:proofErr w:type="spellStart"/>
            <w:r w:rsidRPr="001E52C6">
              <w:rPr>
                <w:rFonts w:ascii="Times New Roman" w:eastAsia="Times New Roman" w:hAnsi="Times New Roman" w:cs="Times New Roman"/>
              </w:rPr>
              <w:t>Macbook</w:t>
            </w:r>
            <w:proofErr w:type="spellEnd"/>
            <w:r w:rsidRPr="001E52C6">
              <w:rPr>
                <w:rFonts w:ascii="Times New Roman" w:eastAsia="Times New Roman" w:hAnsi="Times New Roman" w:cs="Times New Roman"/>
              </w:rPr>
              <w:t>/Windows PC</w:t>
            </w:r>
          </w:p>
        </w:tc>
        <w:tc>
          <w:tcPr>
            <w:tcW w:w="0" w:type="auto"/>
            <w:vAlign w:val="center"/>
            <w:hideMark/>
          </w:tcPr>
          <w:p w14:paraId="2D9B163D"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Ruby on Rails</w:t>
            </w:r>
          </w:p>
        </w:tc>
      </w:tr>
      <w:tr w:rsidR="001E52C6" w:rsidRPr="001E52C6" w14:paraId="6173B358" w14:textId="77777777" w:rsidTr="001E52C6">
        <w:trPr>
          <w:tblCellSpacing w:w="15" w:type="dxa"/>
        </w:trPr>
        <w:tc>
          <w:tcPr>
            <w:tcW w:w="0" w:type="auto"/>
            <w:vAlign w:val="center"/>
            <w:hideMark/>
          </w:tcPr>
          <w:p w14:paraId="69FD68FE"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Bank Modification UI</w:t>
            </w:r>
          </w:p>
        </w:tc>
        <w:tc>
          <w:tcPr>
            <w:tcW w:w="0" w:type="auto"/>
            <w:vAlign w:val="center"/>
            <w:hideMark/>
          </w:tcPr>
          <w:p w14:paraId="39B1D781"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 xml:space="preserve">Anthony </w:t>
            </w:r>
            <w:proofErr w:type="spellStart"/>
            <w:r w:rsidRPr="001E52C6">
              <w:rPr>
                <w:rFonts w:ascii="Times New Roman" w:eastAsia="Times New Roman" w:hAnsi="Times New Roman" w:cs="Times New Roman"/>
              </w:rPr>
              <w:t>Herco</w:t>
            </w:r>
            <w:proofErr w:type="spellEnd"/>
            <w:r w:rsidRPr="001E52C6">
              <w:rPr>
                <w:rFonts w:ascii="Times New Roman" w:eastAsia="Times New Roman" w:hAnsi="Times New Roman" w:cs="Times New Roman"/>
              </w:rPr>
              <w:t xml:space="preserve">, Daniel </w:t>
            </w:r>
            <w:proofErr w:type="spellStart"/>
            <w:r w:rsidRPr="001E52C6">
              <w:rPr>
                <w:rFonts w:ascii="Times New Roman" w:eastAsia="Times New Roman" w:hAnsi="Times New Roman" w:cs="Times New Roman"/>
              </w:rPr>
              <w:t>Sjarif</w:t>
            </w:r>
            <w:proofErr w:type="spellEnd"/>
            <w:r w:rsidRPr="001E52C6">
              <w:rPr>
                <w:rFonts w:ascii="Times New Roman" w:eastAsia="Times New Roman" w:hAnsi="Times New Roman" w:cs="Times New Roman"/>
              </w:rPr>
              <w:t xml:space="preserve">, </w:t>
            </w:r>
            <w:proofErr w:type="spellStart"/>
            <w:r w:rsidRPr="001E52C6">
              <w:rPr>
                <w:rFonts w:ascii="Times New Roman" w:eastAsia="Times New Roman" w:hAnsi="Times New Roman" w:cs="Times New Roman"/>
              </w:rPr>
              <w:t>Arash</w:t>
            </w:r>
            <w:proofErr w:type="spellEnd"/>
            <w:r w:rsidRPr="001E52C6">
              <w:rPr>
                <w:rFonts w:ascii="Times New Roman" w:eastAsia="Times New Roman" w:hAnsi="Times New Roman" w:cs="Times New Roman"/>
              </w:rPr>
              <w:t xml:space="preserve"> </w:t>
            </w:r>
            <w:proofErr w:type="spellStart"/>
            <w:r w:rsidRPr="001E52C6">
              <w:rPr>
                <w:rFonts w:ascii="Times New Roman" w:eastAsia="Times New Roman" w:hAnsi="Times New Roman" w:cs="Times New Roman"/>
              </w:rPr>
              <w:t>Lari</w:t>
            </w:r>
            <w:proofErr w:type="spellEnd"/>
          </w:p>
        </w:tc>
        <w:tc>
          <w:tcPr>
            <w:tcW w:w="0" w:type="auto"/>
            <w:vAlign w:val="center"/>
            <w:hideMark/>
          </w:tcPr>
          <w:p w14:paraId="76A533AC" w14:textId="77777777" w:rsidR="001E52C6" w:rsidRPr="001E52C6" w:rsidRDefault="001E52C6" w:rsidP="001E52C6">
            <w:pPr>
              <w:rPr>
                <w:rFonts w:ascii="Times New Roman" w:eastAsia="Times New Roman" w:hAnsi="Times New Roman" w:cs="Times New Roman"/>
              </w:rPr>
            </w:pPr>
            <w:proofErr w:type="spellStart"/>
            <w:r w:rsidRPr="001E52C6">
              <w:rPr>
                <w:rFonts w:ascii="Times New Roman" w:eastAsia="Times New Roman" w:hAnsi="Times New Roman" w:cs="Times New Roman"/>
              </w:rPr>
              <w:t>Macbook</w:t>
            </w:r>
            <w:proofErr w:type="spellEnd"/>
            <w:r w:rsidRPr="001E52C6">
              <w:rPr>
                <w:rFonts w:ascii="Times New Roman" w:eastAsia="Times New Roman" w:hAnsi="Times New Roman" w:cs="Times New Roman"/>
              </w:rPr>
              <w:t>/Windows PC</w:t>
            </w:r>
          </w:p>
        </w:tc>
        <w:tc>
          <w:tcPr>
            <w:tcW w:w="0" w:type="auto"/>
            <w:vAlign w:val="center"/>
            <w:hideMark/>
          </w:tcPr>
          <w:p w14:paraId="3ABC3616" w14:textId="77777777" w:rsidR="001E52C6" w:rsidRPr="001E52C6" w:rsidRDefault="001E52C6" w:rsidP="001E52C6">
            <w:pPr>
              <w:rPr>
                <w:rFonts w:ascii="Times New Roman" w:eastAsia="Times New Roman" w:hAnsi="Times New Roman" w:cs="Times New Roman"/>
              </w:rPr>
            </w:pPr>
            <w:proofErr w:type="spellStart"/>
            <w:r w:rsidRPr="001E52C6">
              <w:rPr>
                <w:rFonts w:ascii="Times New Roman" w:eastAsia="Times New Roman" w:hAnsi="Times New Roman" w:cs="Times New Roman"/>
              </w:rPr>
              <w:t>ReactJS</w:t>
            </w:r>
            <w:proofErr w:type="spellEnd"/>
            <w:r w:rsidRPr="001E52C6">
              <w:rPr>
                <w:rFonts w:ascii="Times New Roman" w:eastAsia="Times New Roman" w:hAnsi="Times New Roman" w:cs="Times New Roman"/>
              </w:rPr>
              <w:t xml:space="preserve">, </w:t>
            </w:r>
            <w:proofErr w:type="spellStart"/>
            <w:r w:rsidRPr="001E52C6">
              <w:rPr>
                <w:rFonts w:ascii="Times New Roman" w:eastAsia="Times New Roman" w:hAnsi="Times New Roman" w:cs="Times New Roman"/>
              </w:rPr>
              <w:t>css</w:t>
            </w:r>
            <w:proofErr w:type="spellEnd"/>
          </w:p>
        </w:tc>
      </w:tr>
      <w:tr w:rsidR="001E52C6" w:rsidRPr="001E52C6" w14:paraId="113D2DC8" w14:textId="77777777" w:rsidTr="001E52C6">
        <w:trPr>
          <w:tblCellSpacing w:w="15" w:type="dxa"/>
        </w:trPr>
        <w:tc>
          <w:tcPr>
            <w:tcW w:w="0" w:type="auto"/>
            <w:vAlign w:val="center"/>
            <w:hideMark/>
          </w:tcPr>
          <w:p w14:paraId="2EB43081"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Bank Database Link</w:t>
            </w:r>
          </w:p>
        </w:tc>
        <w:tc>
          <w:tcPr>
            <w:tcW w:w="0" w:type="auto"/>
            <w:vAlign w:val="center"/>
            <w:hideMark/>
          </w:tcPr>
          <w:p w14:paraId="51B5902A"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 xml:space="preserve">Jay Patel, Elizabeth Shen, Mitchell Simon, Anthony </w:t>
            </w:r>
            <w:proofErr w:type="spellStart"/>
            <w:r w:rsidRPr="001E52C6">
              <w:rPr>
                <w:rFonts w:ascii="Times New Roman" w:eastAsia="Times New Roman" w:hAnsi="Times New Roman" w:cs="Times New Roman"/>
              </w:rPr>
              <w:t>Herco</w:t>
            </w:r>
            <w:proofErr w:type="spellEnd"/>
          </w:p>
        </w:tc>
        <w:tc>
          <w:tcPr>
            <w:tcW w:w="0" w:type="auto"/>
            <w:vAlign w:val="center"/>
            <w:hideMark/>
          </w:tcPr>
          <w:p w14:paraId="3D688A27" w14:textId="77777777" w:rsidR="001E52C6" w:rsidRPr="001E52C6" w:rsidRDefault="001E52C6" w:rsidP="001E52C6">
            <w:pPr>
              <w:rPr>
                <w:rFonts w:ascii="Times New Roman" w:eastAsia="Times New Roman" w:hAnsi="Times New Roman" w:cs="Times New Roman"/>
              </w:rPr>
            </w:pPr>
            <w:proofErr w:type="spellStart"/>
            <w:r w:rsidRPr="001E52C6">
              <w:rPr>
                <w:rFonts w:ascii="Times New Roman" w:eastAsia="Times New Roman" w:hAnsi="Times New Roman" w:cs="Times New Roman"/>
              </w:rPr>
              <w:t>Macbook</w:t>
            </w:r>
            <w:proofErr w:type="spellEnd"/>
            <w:r w:rsidRPr="001E52C6">
              <w:rPr>
                <w:rFonts w:ascii="Times New Roman" w:eastAsia="Times New Roman" w:hAnsi="Times New Roman" w:cs="Times New Roman"/>
              </w:rPr>
              <w:t>/Windows PC</w:t>
            </w:r>
          </w:p>
        </w:tc>
        <w:tc>
          <w:tcPr>
            <w:tcW w:w="0" w:type="auto"/>
            <w:vAlign w:val="center"/>
            <w:hideMark/>
          </w:tcPr>
          <w:p w14:paraId="6E88CD69" w14:textId="77777777" w:rsidR="001E52C6" w:rsidRPr="001E52C6" w:rsidRDefault="001E52C6" w:rsidP="001E52C6">
            <w:pPr>
              <w:rPr>
                <w:rFonts w:ascii="Times New Roman" w:eastAsia="Times New Roman" w:hAnsi="Times New Roman" w:cs="Times New Roman"/>
              </w:rPr>
            </w:pPr>
            <w:proofErr w:type="spellStart"/>
            <w:r w:rsidRPr="001E52C6">
              <w:rPr>
                <w:rFonts w:ascii="Times New Roman" w:eastAsia="Times New Roman" w:hAnsi="Times New Roman" w:cs="Times New Roman"/>
              </w:rPr>
              <w:t>ReactJS</w:t>
            </w:r>
            <w:proofErr w:type="spellEnd"/>
            <w:r w:rsidRPr="001E52C6">
              <w:rPr>
                <w:rFonts w:ascii="Times New Roman" w:eastAsia="Times New Roman" w:hAnsi="Times New Roman" w:cs="Times New Roman"/>
              </w:rPr>
              <w:t xml:space="preserve">, </w:t>
            </w:r>
            <w:proofErr w:type="spellStart"/>
            <w:r w:rsidRPr="001E52C6">
              <w:rPr>
                <w:rFonts w:ascii="Times New Roman" w:eastAsia="Times New Roman" w:hAnsi="Times New Roman" w:cs="Times New Roman"/>
              </w:rPr>
              <w:t>css</w:t>
            </w:r>
            <w:proofErr w:type="spellEnd"/>
          </w:p>
        </w:tc>
      </w:tr>
      <w:tr w:rsidR="001E52C6" w:rsidRPr="001E52C6" w14:paraId="7B27D15D" w14:textId="77777777" w:rsidTr="001E52C6">
        <w:trPr>
          <w:tblCellSpacing w:w="15" w:type="dxa"/>
        </w:trPr>
        <w:tc>
          <w:tcPr>
            <w:tcW w:w="0" w:type="auto"/>
            <w:vAlign w:val="center"/>
            <w:hideMark/>
          </w:tcPr>
          <w:p w14:paraId="73121636"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Meme Modification UI</w:t>
            </w:r>
          </w:p>
        </w:tc>
        <w:tc>
          <w:tcPr>
            <w:tcW w:w="0" w:type="auto"/>
            <w:vAlign w:val="center"/>
            <w:hideMark/>
          </w:tcPr>
          <w:p w14:paraId="17EB1D8A"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 xml:space="preserve">Anthony </w:t>
            </w:r>
            <w:proofErr w:type="spellStart"/>
            <w:r w:rsidRPr="001E52C6">
              <w:rPr>
                <w:rFonts w:ascii="Times New Roman" w:eastAsia="Times New Roman" w:hAnsi="Times New Roman" w:cs="Times New Roman"/>
              </w:rPr>
              <w:t>Herco</w:t>
            </w:r>
            <w:proofErr w:type="spellEnd"/>
            <w:r w:rsidRPr="001E52C6">
              <w:rPr>
                <w:rFonts w:ascii="Times New Roman" w:eastAsia="Times New Roman" w:hAnsi="Times New Roman" w:cs="Times New Roman"/>
              </w:rPr>
              <w:t xml:space="preserve">, Daniel </w:t>
            </w:r>
            <w:proofErr w:type="spellStart"/>
            <w:r w:rsidRPr="001E52C6">
              <w:rPr>
                <w:rFonts w:ascii="Times New Roman" w:eastAsia="Times New Roman" w:hAnsi="Times New Roman" w:cs="Times New Roman"/>
              </w:rPr>
              <w:t>Sjarif</w:t>
            </w:r>
            <w:proofErr w:type="spellEnd"/>
            <w:r w:rsidRPr="001E52C6">
              <w:rPr>
                <w:rFonts w:ascii="Times New Roman" w:eastAsia="Times New Roman" w:hAnsi="Times New Roman" w:cs="Times New Roman"/>
              </w:rPr>
              <w:t xml:space="preserve">, </w:t>
            </w:r>
            <w:proofErr w:type="spellStart"/>
            <w:r w:rsidRPr="001E52C6">
              <w:rPr>
                <w:rFonts w:ascii="Times New Roman" w:eastAsia="Times New Roman" w:hAnsi="Times New Roman" w:cs="Times New Roman"/>
              </w:rPr>
              <w:t>Arash</w:t>
            </w:r>
            <w:proofErr w:type="spellEnd"/>
            <w:r w:rsidRPr="001E52C6">
              <w:rPr>
                <w:rFonts w:ascii="Times New Roman" w:eastAsia="Times New Roman" w:hAnsi="Times New Roman" w:cs="Times New Roman"/>
              </w:rPr>
              <w:t xml:space="preserve"> </w:t>
            </w:r>
            <w:proofErr w:type="spellStart"/>
            <w:r w:rsidRPr="001E52C6">
              <w:rPr>
                <w:rFonts w:ascii="Times New Roman" w:eastAsia="Times New Roman" w:hAnsi="Times New Roman" w:cs="Times New Roman"/>
              </w:rPr>
              <w:t>Lari</w:t>
            </w:r>
            <w:proofErr w:type="spellEnd"/>
          </w:p>
        </w:tc>
        <w:tc>
          <w:tcPr>
            <w:tcW w:w="0" w:type="auto"/>
            <w:vAlign w:val="center"/>
            <w:hideMark/>
          </w:tcPr>
          <w:p w14:paraId="31D8FDCB" w14:textId="77777777" w:rsidR="001E52C6" w:rsidRPr="001E52C6" w:rsidRDefault="001E52C6" w:rsidP="001E52C6">
            <w:pPr>
              <w:rPr>
                <w:rFonts w:ascii="Times New Roman" w:eastAsia="Times New Roman" w:hAnsi="Times New Roman" w:cs="Times New Roman"/>
              </w:rPr>
            </w:pPr>
            <w:proofErr w:type="spellStart"/>
            <w:r w:rsidRPr="001E52C6">
              <w:rPr>
                <w:rFonts w:ascii="Times New Roman" w:eastAsia="Times New Roman" w:hAnsi="Times New Roman" w:cs="Times New Roman"/>
              </w:rPr>
              <w:t>Macbook</w:t>
            </w:r>
            <w:proofErr w:type="spellEnd"/>
            <w:r w:rsidRPr="001E52C6">
              <w:rPr>
                <w:rFonts w:ascii="Times New Roman" w:eastAsia="Times New Roman" w:hAnsi="Times New Roman" w:cs="Times New Roman"/>
              </w:rPr>
              <w:t>/Windows PC</w:t>
            </w:r>
          </w:p>
        </w:tc>
        <w:tc>
          <w:tcPr>
            <w:tcW w:w="0" w:type="auto"/>
            <w:vAlign w:val="center"/>
            <w:hideMark/>
          </w:tcPr>
          <w:p w14:paraId="6C8D133C" w14:textId="77777777" w:rsidR="001E52C6" w:rsidRPr="001E52C6" w:rsidRDefault="001E52C6" w:rsidP="001E52C6">
            <w:pPr>
              <w:rPr>
                <w:rFonts w:ascii="Times New Roman" w:eastAsia="Times New Roman" w:hAnsi="Times New Roman" w:cs="Times New Roman"/>
              </w:rPr>
            </w:pPr>
            <w:proofErr w:type="spellStart"/>
            <w:r w:rsidRPr="001E52C6">
              <w:rPr>
                <w:rFonts w:ascii="Times New Roman" w:eastAsia="Times New Roman" w:hAnsi="Times New Roman" w:cs="Times New Roman"/>
              </w:rPr>
              <w:t>ReactJS</w:t>
            </w:r>
            <w:proofErr w:type="spellEnd"/>
            <w:r w:rsidRPr="001E52C6">
              <w:rPr>
                <w:rFonts w:ascii="Times New Roman" w:eastAsia="Times New Roman" w:hAnsi="Times New Roman" w:cs="Times New Roman"/>
              </w:rPr>
              <w:t xml:space="preserve">, </w:t>
            </w:r>
            <w:proofErr w:type="spellStart"/>
            <w:r w:rsidRPr="001E52C6">
              <w:rPr>
                <w:rFonts w:ascii="Times New Roman" w:eastAsia="Times New Roman" w:hAnsi="Times New Roman" w:cs="Times New Roman"/>
              </w:rPr>
              <w:t>css</w:t>
            </w:r>
            <w:proofErr w:type="spellEnd"/>
          </w:p>
        </w:tc>
      </w:tr>
      <w:tr w:rsidR="001E52C6" w:rsidRPr="001E52C6" w14:paraId="44BBA417" w14:textId="77777777" w:rsidTr="001E52C6">
        <w:trPr>
          <w:tblCellSpacing w:w="15" w:type="dxa"/>
        </w:trPr>
        <w:tc>
          <w:tcPr>
            <w:tcW w:w="0" w:type="auto"/>
            <w:vAlign w:val="center"/>
            <w:hideMark/>
          </w:tcPr>
          <w:p w14:paraId="4197E4A1"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Meme Database Link</w:t>
            </w:r>
          </w:p>
        </w:tc>
        <w:tc>
          <w:tcPr>
            <w:tcW w:w="0" w:type="auto"/>
            <w:vAlign w:val="center"/>
            <w:hideMark/>
          </w:tcPr>
          <w:p w14:paraId="7B2ADA76"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 xml:space="preserve">Jay Patel, Elizabeth Shen, Mitchell Simon, Anthony </w:t>
            </w:r>
            <w:proofErr w:type="spellStart"/>
            <w:r w:rsidRPr="001E52C6">
              <w:rPr>
                <w:rFonts w:ascii="Times New Roman" w:eastAsia="Times New Roman" w:hAnsi="Times New Roman" w:cs="Times New Roman"/>
              </w:rPr>
              <w:t>Herco</w:t>
            </w:r>
            <w:proofErr w:type="spellEnd"/>
          </w:p>
        </w:tc>
        <w:tc>
          <w:tcPr>
            <w:tcW w:w="0" w:type="auto"/>
            <w:vAlign w:val="center"/>
            <w:hideMark/>
          </w:tcPr>
          <w:p w14:paraId="360BE93D" w14:textId="77777777" w:rsidR="001E52C6" w:rsidRPr="001E52C6" w:rsidRDefault="001E52C6" w:rsidP="001E52C6">
            <w:pPr>
              <w:rPr>
                <w:rFonts w:ascii="Times New Roman" w:eastAsia="Times New Roman" w:hAnsi="Times New Roman" w:cs="Times New Roman"/>
              </w:rPr>
            </w:pPr>
            <w:proofErr w:type="spellStart"/>
            <w:r w:rsidRPr="001E52C6">
              <w:rPr>
                <w:rFonts w:ascii="Times New Roman" w:eastAsia="Times New Roman" w:hAnsi="Times New Roman" w:cs="Times New Roman"/>
              </w:rPr>
              <w:t>Macbook</w:t>
            </w:r>
            <w:proofErr w:type="spellEnd"/>
            <w:r w:rsidRPr="001E52C6">
              <w:rPr>
                <w:rFonts w:ascii="Times New Roman" w:eastAsia="Times New Roman" w:hAnsi="Times New Roman" w:cs="Times New Roman"/>
              </w:rPr>
              <w:t>/Windows PC</w:t>
            </w:r>
          </w:p>
        </w:tc>
        <w:tc>
          <w:tcPr>
            <w:tcW w:w="0" w:type="auto"/>
            <w:vAlign w:val="center"/>
            <w:hideMark/>
          </w:tcPr>
          <w:p w14:paraId="01FF931E" w14:textId="77777777" w:rsidR="001E52C6" w:rsidRPr="001E52C6" w:rsidRDefault="001E52C6" w:rsidP="001E52C6">
            <w:pPr>
              <w:rPr>
                <w:rFonts w:ascii="Times New Roman" w:eastAsia="Times New Roman" w:hAnsi="Times New Roman" w:cs="Times New Roman"/>
              </w:rPr>
            </w:pPr>
            <w:proofErr w:type="spellStart"/>
            <w:r w:rsidRPr="001E52C6">
              <w:rPr>
                <w:rFonts w:ascii="Times New Roman" w:eastAsia="Times New Roman" w:hAnsi="Times New Roman" w:cs="Times New Roman"/>
              </w:rPr>
              <w:t>Javascript</w:t>
            </w:r>
            <w:proofErr w:type="spellEnd"/>
          </w:p>
        </w:tc>
      </w:tr>
      <w:tr w:rsidR="001E52C6" w:rsidRPr="001E52C6" w14:paraId="36D56AA5" w14:textId="77777777" w:rsidTr="001E52C6">
        <w:trPr>
          <w:tblCellSpacing w:w="15" w:type="dxa"/>
        </w:trPr>
        <w:tc>
          <w:tcPr>
            <w:tcW w:w="0" w:type="auto"/>
            <w:vAlign w:val="center"/>
            <w:hideMark/>
          </w:tcPr>
          <w:p w14:paraId="6D92D70E"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Tag System</w:t>
            </w:r>
          </w:p>
        </w:tc>
        <w:tc>
          <w:tcPr>
            <w:tcW w:w="0" w:type="auto"/>
            <w:vAlign w:val="center"/>
            <w:hideMark/>
          </w:tcPr>
          <w:p w14:paraId="3551169E"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 xml:space="preserve">Anthony </w:t>
            </w:r>
            <w:proofErr w:type="spellStart"/>
            <w:r w:rsidRPr="001E52C6">
              <w:rPr>
                <w:rFonts w:ascii="Times New Roman" w:eastAsia="Times New Roman" w:hAnsi="Times New Roman" w:cs="Times New Roman"/>
              </w:rPr>
              <w:t>Herco</w:t>
            </w:r>
            <w:proofErr w:type="spellEnd"/>
            <w:r w:rsidRPr="001E52C6">
              <w:rPr>
                <w:rFonts w:ascii="Times New Roman" w:eastAsia="Times New Roman" w:hAnsi="Times New Roman" w:cs="Times New Roman"/>
              </w:rPr>
              <w:t xml:space="preserve">, </w:t>
            </w:r>
            <w:proofErr w:type="spellStart"/>
            <w:r w:rsidRPr="001E52C6">
              <w:rPr>
                <w:rFonts w:ascii="Times New Roman" w:eastAsia="Times New Roman" w:hAnsi="Times New Roman" w:cs="Times New Roman"/>
              </w:rPr>
              <w:t>Arash</w:t>
            </w:r>
            <w:proofErr w:type="spellEnd"/>
            <w:r w:rsidRPr="001E52C6">
              <w:rPr>
                <w:rFonts w:ascii="Times New Roman" w:eastAsia="Times New Roman" w:hAnsi="Times New Roman" w:cs="Times New Roman"/>
              </w:rPr>
              <w:t xml:space="preserve"> </w:t>
            </w:r>
            <w:proofErr w:type="spellStart"/>
            <w:r w:rsidRPr="001E52C6">
              <w:rPr>
                <w:rFonts w:ascii="Times New Roman" w:eastAsia="Times New Roman" w:hAnsi="Times New Roman" w:cs="Times New Roman"/>
              </w:rPr>
              <w:t>Lari</w:t>
            </w:r>
            <w:proofErr w:type="spellEnd"/>
          </w:p>
        </w:tc>
        <w:tc>
          <w:tcPr>
            <w:tcW w:w="0" w:type="auto"/>
            <w:vAlign w:val="center"/>
            <w:hideMark/>
          </w:tcPr>
          <w:p w14:paraId="02DD7FD9" w14:textId="77777777" w:rsidR="001E52C6" w:rsidRPr="001E52C6" w:rsidRDefault="001E52C6" w:rsidP="001E52C6">
            <w:pPr>
              <w:rPr>
                <w:rFonts w:ascii="Times New Roman" w:eastAsia="Times New Roman" w:hAnsi="Times New Roman" w:cs="Times New Roman"/>
              </w:rPr>
            </w:pPr>
            <w:proofErr w:type="spellStart"/>
            <w:r w:rsidRPr="001E52C6">
              <w:rPr>
                <w:rFonts w:ascii="Times New Roman" w:eastAsia="Times New Roman" w:hAnsi="Times New Roman" w:cs="Times New Roman"/>
              </w:rPr>
              <w:t>Macbook</w:t>
            </w:r>
            <w:proofErr w:type="spellEnd"/>
            <w:r w:rsidRPr="001E52C6">
              <w:rPr>
                <w:rFonts w:ascii="Times New Roman" w:eastAsia="Times New Roman" w:hAnsi="Times New Roman" w:cs="Times New Roman"/>
              </w:rPr>
              <w:t>/Windows PC</w:t>
            </w:r>
          </w:p>
        </w:tc>
        <w:tc>
          <w:tcPr>
            <w:tcW w:w="0" w:type="auto"/>
            <w:vAlign w:val="center"/>
            <w:hideMark/>
          </w:tcPr>
          <w:p w14:paraId="067E5026" w14:textId="77777777" w:rsidR="001E52C6" w:rsidRPr="001E52C6" w:rsidRDefault="001E52C6" w:rsidP="001E52C6">
            <w:pPr>
              <w:rPr>
                <w:rFonts w:ascii="Times New Roman" w:eastAsia="Times New Roman" w:hAnsi="Times New Roman" w:cs="Times New Roman"/>
              </w:rPr>
            </w:pPr>
            <w:proofErr w:type="spellStart"/>
            <w:r w:rsidRPr="001E52C6">
              <w:rPr>
                <w:rFonts w:ascii="Times New Roman" w:eastAsia="Times New Roman" w:hAnsi="Times New Roman" w:cs="Times New Roman"/>
              </w:rPr>
              <w:t>ReactJS</w:t>
            </w:r>
            <w:proofErr w:type="spellEnd"/>
            <w:r w:rsidRPr="001E52C6">
              <w:rPr>
                <w:rFonts w:ascii="Times New Roman" w:eastAsia="Times New Roman" w:hAnsi="Times New Roman" w:cs="Times New Roman"/>
              </w:rPr>
              <w:t>, Ruby on Rails</w:t>
            </w:r>
          </w:p>
        </w:tc>
      </w:tr>
      <w:tr w:rsidR="001E52C6" w:rsidRPr="001E52C6" w14:paraId="5A22D93B" w14:textId="77777777" w:rsidTr="001E52C6">
        <w:trPr>
          <w:tblCellSpacing w:w="15" w:type="dxa"/>
        </w:trPr>
        <w:tc>
          <w:tcPr>
            <w:tcW w:w="0" w:type="auto"/>
            <w:vAlign w:val="center"/>
            <w:hideMark/>
          </w:tcPr>
          <w:p w14:paraId="34690630"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Friend System</w:t>
            </w:r>
          </w:p>
        </w:tc>
        <w:tc>
          <w:tcPr>
            <w:tcW w:w="0" w:type="auto"/>
            <w:vAlign w:val="center"/>
            <w:hideMark/>
          </w:tcPr>
          <w:p w14:paraId="3C1F2A37"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 xml:space="preserve">Anthony </w:t>
            </w:r>
            <w:proofErr w:type="spellStart"/>
            <w:r w:rsidRPr="001E52C6">
              <w:rPr>
                <w:rFonts w:ascii="Times New Roman" w:eastAsia="Times New Roman" w:hAnsi="Times New Roman" w:cs="Times New Roman"/>
              </w:rPr>
              <w:t>Herco</w:t>
            </w:r>
            <w:proofErr w:type="spellEnd"/>
            <w:r w:rsidRPr="001E52C6">
              <w:rPr>
                <w:rFonts w:ascii="Times New Roman" w:eastAsia="Times New Roman" w:hAnsi="Times New Roman" w:cs="Times New Roman"/>
              </w:rPr>
              <w:t xml:space="preserve">, </w:t>
            </w:r>
            <w:proofErr w:type="spellStart"/>
            <w:r w:rsidRPr="001E52C6">
              <w:rPr>
                <w:rFonts w:ascii="Times New Roman" w:eastAsia="Times New Roman" w:hAnsi="Times New Roman" w:cs="Times New Roman"/>
              </w:rPr>
              <w:t>Arash</w:t>
            </w:r>
            <w:proofErr w:type="spellEnd"/>
            <w:r w:rsidRPr="001E52C6">
              <w:rPr>
                <w:rFonts w:ascii="Times New Roman" w:eastAsia="Times New Roman" w:hAnsi="Times New Roman" w:cs="Times New Roman"/>
              </w:rPr>
              <w:t xml:space="preserve"> </w:t>
            </w:r>
            <w:proofErr w:type="spellStart"/>
            <w:r w:rsidRPr="001E52C6">
              <w:rPr>
                <w:rFonts w:ascii="Times New Roman" w:eastAsia="Times New Roman" w:hAnsi="Times New Roman" w:cs="Times New Roman"/>
              </w:rPr>
              <w:t>Lari</w:t>
            </w:r>
            <w:proofErr w:type="spellEnd"/>
          </w:p>
        </w:tc>
        <w:tc>
          <w:tcPr>
            <w:tcW w:w="0" w:type="auto"/>
            <w:vAlign w:val="center"/>
            <w:hideMark/>
          </w:tcPr>
          <w:p w14:paraId="12A36476" w14:textId="77777777" w:rsidR="001E52C6" w:rsidRPr="001E52C6" w:rsidRDefault="001E52C6" w:rsidP="001E52C6">
            <w:pPr>
              <w:rPr>
                <w:rFonts w:ascii="Times New Roman" w:eastAsia="Times New Roman" w:hAnsi="Times New Roman" w:cs="Times New Roman"/>
              </w:rPr>
            </w:pPr>
            <w:proofErr w:type="spellStart"/>
            <w:r w:rsidRPr="001E52C6">
              <w:rPr>
                <w:rFonts w:ascii="Times New Roman" w:eastAsia="Times New Roman" w:hAnsi="Times New Roman" w:cs="Times New Roman"/>
              </w:rPr>
              <w:t>Macbook</w:t>
            </w:r>
            <w:proofErr w:type="spellEnd"/>
            <w:r w:rsidRPr="001E52C6">
              <w:rPr>
                <w:rFonts w:ascii="Times New Roman" w:eastAsia="Times New Roman" w:hAnsi="Times New Roman" w:cs="Times New Roman"/>
              </w:rPr>
              <w:t>/Windows PC</w:t>
            </w:r>
          </w:p>
        </w:tc>
        <w:tc>
          <w:tcPr>
            <w:tcW w:w="0" w:type="auto"/>
            <w:vAlign w:val="center"/>
            <w:hideMark/>
          </w:tcPr>
          <w:p w14:paraId="2151CC99" w14:textId="77777777" w:rsidR="001E52C6" w:rsidRPr="001E52C6" w:rsidRDefault="001E52C6" w:rsidP="001E52C6">
            <w:pPr>
              <w:rPr>
                <w:rFonts w:ascii="Times New Roman" w:eastAsia="Times New Roman" w:hAnsi="Times New Roman" w:cs="Times New Roman"/>
              </w:rPr>
            </w:pPr>
            <w:proofErr w:type="spellStart"/>
            <w:r w:rsidRPr="001E52C6">
              <w:rPr>
                <w:rFonts w:ascii="Times New Roman" w:eastAsia="Times New Roman" w:hAnsi="Times New Roman" w:cs="Times New Roman"/>
              </w:rPr>
              <w:t>ReactJS</w:t>
            </w:r>
            <w:proofErr w:type="spellEnd"/>
            <w:r w:rsidRPr="001E52C6">
              <w:rPr>
                <w:rFonts w:ascii="Times New Roman" w:eastAsia="Times New Roman" w:hAnsi="Times New Roman" w:cs="Times New Roman"/>
              </w:rPr>
              <w:t>, Ruby on Rails</w:t>
            </w:r>
          </w:p>
        </w:tc>
      </w:tr>
      <w:tr w:rsidR="001E52C6" w:rsidRPr="001E52C6" w14:paraId="77C044B6" w14:textId="77777777" w:rsidTr="001E52C6">
        <w:trPr>
          <w:tblCellSpacing w:w="15" w:type="dxa"/>
        </w:trPr>
        <w:tc>
          <w:tcPr>
            <w:tcW w:w="0" w:type="auto"/>
            <w:vAlign w:val="center"/>
            <w:hideMark/>
          </w:tcPr>
          <w:p w14:paraId="05F48980"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Debugging</w:t>
            </w:r>
          </w:p>
        </w:tc>
        <w:tc>
          <w:tcPr>
            <w:tcW w:w="0" w:type="auto"/>
            <w:vAlign w:val="center"/>
            <w:hideMark/>
          </w:tcPr>
          <w:p w14:paraId="114B978B"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Entire Team</w:t>
            </w:r>
          </w:p>
        </w:tc>
        <w:tc>
          <w:tcPr>
            <w:tcW w:w="0" w:type="auto"/>
            <w:vAlign w:val="center"/>
            <w:hideMark/>
          </w:tcPr>
          <w:p w14:paraId="1C017123" w14:textId="77777777" w:rsidR="001E52C6" w:rsidRPr="001E52C6" w:rsidRDefault="001E52C6" w:rsidP="001E52C6">
            <w:pPr>
              <w:rPr>
                <w:rFonts w:ascii="Times New Roman" w:eastAsia="Times New Roman" w:hAnsi="Times New Roman" w:cs="Times New Roman"/>
              </w:rPr>
            </w:pPr>
            <w:proofErr w:type="spellStart"/>
            <w:r w:rsidRPr="001E52C6">
              <w:rPr>
                <w:rFonts w:ascii="Times New Roman" w:eastAsia="Times New Roman" w:hAnsi="Times New Roman" w:cs="Times New Roman"/>
              </w:rPr>
              <w:t>Macbook</w:t>
            </w:r>
            <w:proofErr w:type="spellEnd"/>
            <w:r w:rsidRPr="001E52C6">
              <w:rPr>
                <w:rFonts w:ascii="Times New Roman" w:eastAsia="Times New Roman" w:hAnsi="Times New Roman" w:cs="Times New Roman"/>
              </w:rPr>
              <w:t>/Windows PC</w:t>
            </w:r>
          </w:p>
        </w:tc>
        <w:tc>
          <w:tcPr>
            <w:tcW w:w="0" w:type="auto"/>
            <w:vAlign w:val="center"/>
            <w:hideMark/>
          </w:tcPr>
          <w:p w14:paraId="7E5E03AF"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 xml:space="preserve">Selenium, </w:t>
            </w:r>
            <w:proofErr w:type="spellStart"/>
            <w:r w:rsidRPr="001E52C6">
              <w:rPr>
                <w:rFonts w:ascii="Times New Roman" w:eastAsia="Times New Roman" w:hAnsi="Times New Roman" w:cs="Times New Roman"/>
              </w:rPr>
              <w:t>ReactJS</w:t>
            </w:r>
            <w:proofErr w:type="spellEnd"/>
          </w:p>
        </w:tc>
      </w:tr>
      <w:tr w:rsidR="001E52C6" w:rsidRPr="001E52C6" w14:paraId="6C38CC3D" w14:textId="77777777" w:rsidTr="001E52C6">
        <w:trPr>
          <w:tblCellSpacing w:w="15" w:type="dxa"/>
        </w:trPr>
        <w:tc>
          <w:tcPr>
            <w:tcW w:w="0" w:type="auto"/>
            <w:vAlign w:val="center"/>
            <w:hideMark/>
          </w:tcPr>
          <w:p w14:paraId="2618E8F0"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Presentation</w:t>
            </w:r>
          </w:p>
        </w:tc>
        <w:tc>
          <w:tcPr>
            <w:tcW w:w="0" w:type="auto"/>
            <w:vAlign w:val="center"/>
            <w:hideMark/>
          </w:tcPr>
          <w:p w14:paraId="24AD0B8B" w14:textId="77777777" w:rsidR="001E52C6" w:rsidRPr="001E52C6" w:rsidRDefault="001E52C6" w:rsidP="001E52C6">
            <w:pPr>
              <w:rPr>
                <w:rFonts w:ascii="Times New Roman" w:eastAsia="Times New Roman" w:hAnsi="Times New Roman" w:cs="Times New Roman"/>
              </w:rPr>
            </w:pPr>
            <w:r w:rsidRPr="001E52C6">
              <w:rPr>
                <w:rFonts w:ascii="Times New Roman" w:eastAsia="Times New Roman" w:hAnsi="Times New Roman" w:cs="Times New Roman"/>
              </w:rPr>
              <w:t>Entire Team</w:t>
            </w:r>
          </w:p>
        </w:tc>
        <w:tc>
          <w:tcPr>
            <w:tcW w:w="0" w:type="auto"/>
            <w:vAlign w:val="center"/>
            <w:hideMark/>
          </w:tcPr>
          <w:p w14:paraId="1DA08A7F" w14:textId="77777777" w:rsidR="001E52C6" w:rsidRPr="001E52C6" w:rsidRDefault="001E52C6" w:rsidP="001E52C6">
            <w:pPr>
              <w:rPr>
                <w:rFonts w:ascii="Times New Roman" w:eastAsia="Times New Roman" w:hAnsi="Times New Roman" w:cs="Times New Roman"/>
              </w:rPr>
            </w:pPr>
            <w:proofErr w:type="spellStart"/>
            <w:r w:rsidRPr="001E52C6">
              <w:rPr>
                <w:rFonts w:ascii="Times New Roman" w:eastAsia="Times New Roman" w:hAnsi="Times New Roman" w:cs="Times New Roman"/>
              </w:rPr>
              <w:t>Macbook</w:t>
            </w:r>
            <w:proofErr w:type="spellEnd"/>
            <w:r w:rsidRPr="001E52C6">
              <w:rPr>
                <w:rFonts w:ascii="Times New Roman" w:eastAsia="Times New Roman" w:hAnsi="Times New Roman" w:cs="Times New Roman"/>
              </w:rPr>
              <w:t>/Windows PC</w:t>
            </w:r>
          </w:p>
        </w:tc>
        <w:tc>
          <w:tcPr>
            <w:tcW w:w="0" w:type="auto"/>
            <w:vAlign w:val="center"/>
            <w:hideMark/>
          </w:tcPr>
          <w:p w14:paraId="32EDEA0D" w14:textId="77777777" w:rsidR="001E52C6" w:rsidRPr="001E52C6" w:rsidRDefault="001E52C6" w:rsidP="001E52C6">
            <w:pPr>
              <w:rPr>
                <w:rFonts w:ascii="Times New Roman" w:eastAsia="Times New Roman" w:hAnsi="Times New Roman" w:cs="Times New Roman"/>
              </w:rPr>
            </w:pPr>
            <w:commentRangeStart w:id="15"/>
            <w:r w:rsidRPr="001E52C6">
              <w:rPr>
                <w:rFonts w:ascii="Times New Roman" w:eastAsia="Times New Roman" w:hAnsi="Times New Roman" w:cs="Times New Roman"/>
              </w:rPr>
              <w:t>PowerPoint</w:t>
            </w:r>
            <w:commentRangeEnd w:id="15"/>
            <w:r w:rsidR="009D1326">
              <w:rPr>
                <w:rStyle w:val="CommentReference"/>
              </w:rPr>
              <w:commentReference w:id="15"/>
            </w:r>
          </w:p>
        </w:tc>
      </w:tr>
      <w:tr w:rsidR="009D1326" w:rsidRPr="001E52C6" w14:paraId="6AD96C53" w14:textId="77777777" w:rsidTr="001E52C6">
        <w:trPr>
          <w:tblCellSpacing w:w="15" w:type="dxa"/>
          <w:ins w:id="16" w:author="Microsoft Office User" w:date="2017-10-21T15:12:00Z"/>
        </w:trPr>
        <w:tc>
          <w:tcPr>
            <w:tcW w:w="0" w:type="auto"/>
            <w:vAlign w:val="center"/>
          </w:tcPr>
          <w:p w14:paraId="0F9051AE" w14:textId="77777777" w:rsidR="009D1326" w:rsidRPr="001E52C6" w:rsidRDefault="009D1326" w:rsidP="001E52C6">
            <w:pPr>
              <w:rPr>
                <w:ins w:id="17" w:author="Microsoft Office User" w:date="2017-10-21T15:12:00Z"/>
                <w:rFonts w:ascii="Times New Roman" w:eastAsia="Times New Roman" w:hAnsi="Times New Roman" w:cs="Times New Roman"/>
              </w:rPr>
            </w:pPr>
          </w:p>
        </w:tc>
        <w:tc>
          <w:tcPr>
            <w:tcW w:w="0" w:type="auto"/>
            <w:vAlign w:val="center"/>
          </w:tcPr>
          <w:p w14:paraId="2E9A272D" w14:textId="77777777" w:rsidR="009D1326" w:rsidRPr="001E52C6" w:rsidRDefault="009D1326" w:rsidP="001E52C6">
            <w:pPr>
              <w:rPr>
                <w:ins w:id="18" w:author="Microsoft Office User" w:date="2017-10-21T15:12:00Z"/>
                <w:rFonts w:ascii="Times New Roman" w:eastAsia="Times New Roman" w:hAnsi="Times New Roman" w:cs="Times New Roman"/>
              </w:rPr>
            </w:pPr>
          </w:p>
        </w:tc>
        <w:tc>
          <w:tcPr>
            <w:tcW w:w="0" w:type="auto"/>
            <w:vAlign w:val="center"/>
          </w:tcPr>
          <w:p w14:paraId="6ADDAE34" w14:textId="77777777" w:rsidR="009D1326" w:rsidRPr="001E52C6" w:rsidRDefault="009D1326" w:rsidP="001E52C6">
            <w:pPr>
              <w:rPr>
                <w:ins w:id="19" w:author="Microsoft Office User" w:date="2017-10-21T15:12:00Z"/>
                <w:rFonts w:ascii="Times New Roman" w:eastAsia="Times New Roman" w:hAnsi="Times New Roman" w:cs="Times New Roman"/>
              </w:rPr>
            </w:pPr>
          </w:p>
        </w:tc>
        <w:tc>
          <w:tcPr>
            <w:tcW w:w="0" w:type="auto"/>
            <w:vAlign w:val="center"/>
          </w:tcPr>
          <w:p w14:paraId="5570FE52" w14:textId="77777777" w:rsidR="009D1326" w:rsidRPr="001E52C6" w:rsidRDefault="009D1326" w:rsidP="001E52C6">
            <w:pPr>
              <w:rPr>
                <w:ins w:id="20" w:author="Microsoft Office User" w:date="2017-10-21T15:12:00Z"/>
                <w:rFonts w:ascii="Times New Roman" w:eastAsia="Times New Roman" w:hAnsi="Times New Roman" w:cs="Times New Roman"/>
              </w:rPr>
            </w:pPr>
          </w:p>
        </w:tc>
      </w:tr>
    </w:tbl>
    <w:p w14:paraId="5A001FFE" w14:textId="77777777" w:rsidR="001E52C6" w:rsidRDefault="001E52C6" w:rsidP="001E52C6">
      <w:pPr>
        <w:numPr>
          <w:ilvl w:val="0"/>
          <w:numId w:val="5"/>
        </w:numPr>
        <w:spacing w:before="100" w:beforeAutospacing="1" w:after="100" w:afterAutospacing="1"/>
        <w:rPr>
          <w:ins w:id="21" w:author="Microsoft Office User" w:date="2017-10-21T15:13:00Z"/>
          <w:rFonts w:ascii="Times New Roman" w:eastAsia="Times New Roman" w:hAnsi="Times New Roman" w:cs="Times New Roman"/>
        </w:rPr>
      </w:pPr>
      <w:r w:rsidRPr="001E52C6">
        <w:rPr>
          <w:rFonts w:ascii="Times New Roman" w:eastAsia="Times New Roman" w:hAnsi="Times New Roman" w:cs="Times New Roman"/>
        </w:rPr>
        <w:t>4.4.3 Class Schedule (optional)</w:t>
      </w:r>
    </w:p>
    <w:p w14:paraId="3D1E6F34" w14:textId="49B2DD44" w:rsidR="009D1326" w:rsidRDefault="009D1326" w:rsidP="009D1326">
      <w:pPr>
        <w:spacing w:before="100" w:beforeAutospacing="1" w:after="100" w:afterAutospacing="1"/>
        <w:rPr>
          <w:ins w:id="22" w:author="Microsoft Office User" w:date="2017-10-21T15:13:00Z"/>
          <w:rFonts w:ascii="Times New Roman" w:eastAsia="Times New Roman" w:hAnsi="Times New Roman" w:cs="Times New Roman"/>
        </w:rPr>
        <w:pPrChange w:id="23" w:author="Microsoft Office User" w:date="2017-10-21T15:13:00Z">
          <w:pPr>
            <w:numPr>
              <w:numId w:val="5"/>
            </w:numPr>
            <w:tabs>
              <w:tab w:val="num" w:pos="720"/>
            </w:tabs>
            <w:spacing w:before="100" w:beforeAutospacing="1" w:after="100" w:afterAutospacing="1"/>
            <w:ind w:left="720" w:hanging="360"/>
          </w:pPr>
        </w:pPrChange>
      </w:pPr>
      <w:ins w:id="24" w:author="Microsoft Office User" w:date="2017-10-21T15:13:00Z">
        <w:r>
          <w:rPr>
            <w:rFonts w:ascii="Times New Roman" w:eastAsia="Times New Roman" w:hAnsi="Times New Roman" w:cs="Times New Roman"/>
          </w:rPr>
          <w:t>Very well done!</w:t>
        </w:r>
      </w:ins>
    </w:p>
    <w:p w14:paraId="539D0418" w14:textId="2D18DBB6" w:rsidR="009D1326" w:rsidRDefault="009D1326" w:rsidP="009D1326">
      <w:pPr>
        <w:spacing w:before="100" w:beforeAutospacing="1" w:after="100" w:afterAutospacing="1"/>
        <w:rPr>
          <w:ins w:id="25" w:author="Microsoft Office User" w:date="2017-10-21T15:13:00Z"/>
          <w:rFonts w:ascii="Times New Roman" w:eastAsia="Times New Roman" w:hAnsi="Times New Roman" w:cs="Times New Roman"/>
        </w:rPr>
        <w:pPrChange w:id="26" w:author="Microsoft Office User" w:date="2017-10-21T15:13:00Z">
          <w:pPr>
            <w:numPr>
              <w:numId w:val="5"/>
            </w:numPr>
            <w:tabs>
              <w:tab w:val="num" w:pos="720"/>
            </w:tabs>
            <w:spacing w:before="100" w:beforeAutospacing="1" w:after="100" w:afterAutospacing="1"/>
            <w:ind w:left="720" w:hanging="360"/>
          </w:pPr>
        </w:pPrChange>
      </w:pPr>
      <w:ins w:id="27" w:author="Microsoft Office User" w:date="2017-10-21T15:13:00Z">
        <w:r>
          <w:rPr>
            <w:rFonts w:ascii="Times New Roman" w:eastAsia="Times New Roman" w:hAnsi="Times New Roman" w:cs="Times New Roman"/>
          </w:rPr>
          <w:t xml:space="preserve">5 out </w:t>
        </w:r>
        <w:proofErr w:type="gramStart"/>
        <w:r>
          <w:rPr>
            <w:rFonts w:ascii="Times New Roman" w:eastAsia="Times New Roman" w:hAnsi="Times New Roman" w:cs="Times New Roman"/>
          </w:rPr>
          <w:t>of  5</w:t>
        </w:r>
        <w:proofErr w:type="gramEnd"/>
      </w:ins>
    </w:p>
    <w:p w14:paraId="6DDF5DA8" w14:textId="744C4D0A" w:rsidR="009D1326" w:rsidRDefault="009D1326" w:rsidP="009D1326">
      <w:pPr>
        <w:spacing w:before="100" w:beforeAutospacing="1" w:after="100" w:afterAutospacing="1"/>
        <w:rPr>
          <w:ins w:id="28" w:author="Microsoft Office User" w:date="2017-10-21T15:13:00Z"/>
          <w:rFonts w:ascii="Times New Roman" w:eastAsia="Times New Roman" w:hAnsi="Times New Roman" w:cs="Times New Roman"/>
        </w:rPr>
        <w:pPrChange w:id="29" w:author="Microsoft Office User" w:date="2017-10-21T15:13:00Z">
          <w:pPr>
            <w:numPr>
              <w:numId w:val="5"/>
            </w:numPr>
            <w:tabs>
              <w:tab w:val="num" w:pos="720"/>
            </w:tabs>
            <w:spacing w:before="100" w:beforeAutospacing="1" w:after="100" w:afterAutospacing="1"/>
            <w:ind w:left="720" w:hanging="360"/>
          </w:pPr>
        </w:pPrChange>
      </w:pPr>
      <w:ins w:id="30" w:author="Microsoft Office User" w:date="2017-10-21T15:13:00Z">
        <w:r>
          <w:rPr>
            <w:rFonts w:ascii="Times New Roman" w:eastAsia="Times New Roman" w:hAnsi="Times New Roman" w:cs="Times New Roman"/>
          </w:rPr>
          <w:t>Nothing more to do for this deliverable – good to go!</w:t>
        </w:r>
      </w:ins>
    </w:p>
    <w:p w14:paraId="5B29F942" w14:textId="77777777" w:rsidR="009D1326" w:rsidRPr="001E52C6" w:rsidRDefault="009D1326" w:rsidP="009D1326">
      <w:pPr>
        <w:spacing w:before="100" w:beforeAutospacing="1" w:after="100" w:afterAutospacing="1"/>
        <w:rPr>
          <w:rFonts w:ascii="Times New Roman" w:eastAsia="Times New Roman" w:hAnsi="Times New Roman" w:cs="Times New Roman"/>
        </w:rPr>
        <w:pPrChange w:id="31" w:author="Microsoft Office User" w:date="2017-10-21T15:13:00Z">
          <w:pPr>
            <w:numPr>
              <w:numId w:val="5"/>
            </w:numPr>
            <w:tabs>
              <w:tab w:val="num" w:pos="720"/>
            </w:tabs>
            <w:spacing w:before="100" w:beforeAutospacing="1" w:after="100" w:afterAutospacing="1"/>
            <w:ind w:left="720" w:hanging="360"/>
          </w:pPr>
        </w:pPrChange>
      </w:pPr>
      <w:bookmarkStart w:id="32" w:name="_GoBack"/>
      <w:bookmarkEnd w:id="32"/>
    </w:p>
    <w:p w14:paraId="51D83966" w14:textId="77777777" w:rsidR="00EE2D87" w:rsidRDefault="009D1326"/>
    <w:sectPr w:rsidR="00EE2D87" w:rsidSect="005875A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Microsoft Office User" w:date="2017-10-21T15:10:00Z" w:initials="Office">
    <w:p w14:paraId="2E827519" w14:textId="054033CD" w:rsidR="009D1326" w:rsidRDefault="009D1326">
      <w:pPr>
        <w:pStyle w:val="CommentText"/>
      </w:pPr>
      <w:r>
        <w:rPr>
          <w:rStyle w:val="CommentReference"/>
        </w:rPr>
        <w:annotationRef/>
      </w:r>
      <w:r>
        <w:t>Nice breakdown!</w:t>
      </w:r>
    </w:p>
  </w:comment>
  <w:comment w:id="13" w:author="Microsoft Office User" w:date="2017-10-21T15:11:00Z" w:initials="Office">
    <w:p w14:paraId="0B0FEA2F" w14:textId="67D64F75" w:rsidR="009D1326" w:rsidRDefault="009D1326">
      <w:pPr>
        <w:pStyle w:val="CommentText"/>
      </w:pPr>
      <w:r>
        <w:rPr>
          <w:rStyle w:val="CommentReference"/>
        </w:rPr>
        <w:annotationRef/>
      </w:r>
      <w:r>
        <w:t>Excellent work here.  Nice job focusing on stuff that is NOT class deliverables.</w:t>
      </w:r>
    </w:p>
  </w:comment>
  <w:comment w:id="14" w:author="Microsoft Office User" w:date="2017-10-21T15:11:00Z" w:initials="Office">
    <w:p w14:paraId="23B32AA0" w14:textId="191590E8" w:rsidR="009D1326" w:rsidRDefault="009D1326">
      <w:pPr>
        <w:pStyle w:val="CommentText"/>
      </w:pPr>
      <w:r>
        <w:rPr>
          <w:rStyle w:val="CommentReference"/>
        </w:rPr>
        <w:annotationRef/>
      </w:r>
      <w:r>
        <w:t>What Internet connectivity is required?  Are there any latency issues?  What connection speed is minimally needed?</w:t>
      </w:r>
    </w:p>
  </w:comment>
  <w:comment w:id="15" w:author="Microsoft Office User" w:date="2017-10-21T15:12:00Z" w:initials="Office">
    <w:p w14:paraId="321D9281" w14:textId="59661AC9" w:rsidR="009D1326" w:rsidRDefault="009D1326">
      <w:pPr>
        <w:pStyle w:val="CommentText"/>
      </w:pPr>
      <w:r>
        <w:rPr>
          <w:rStyle w:val="CommentReference"/>
        </w:rPr>
        <w:annotationRef/>
      </w:r>
      <w:r>
        <w:t>Great breakout on this part, too!!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827519" w15:done="0"/>
  <w15:commentEx w15:paraId="0B0FEA2F" w15:done="0"/>
  <w15:commentEx w15:paraId="23B32AA0" w15:done="0"/>
  <w15:commentEx w15:paraId="321D928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E176C"/>
    <w:multiLevelType w:val="multilevel"/>
    <w:tmpl w:val="9F9E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F61AC0"/>
    <w:multiLevelType w:val="multilevel"/>
    <w:tmpl w:val="BC16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EC3BA7"/>
    <w:multiLevelType w:val="multilevel"/>
    <w:tmpl w:val="4F66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5A3A0A"/>
    <w:multiLevelType w:val="multilevel"/>
    <w:tmpl w:val="995E2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622417"/>
    <w:multiLevelType w:val="multilevel"/>
    <w:tmpl w:val="8DA2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2C6"/>
    <w:rsid w:val="001E52C6"/>
    <w:rsid w:val="005875A2"/>
    <w:rsid w:val="005F250B"/>
    <w:rsid w:val="009D1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AF55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E52C6"/>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1E52C6"/>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2C6"/>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52C6"/>
    <w:rPr>
      <w:rFonts w:ascii="Times New Roman" w:hAnsi="Times New Roman" w:cs="Times New Roman"/>
      <w:b/>
      <w:bCs/>
      <w:sz w:val="36"/>
      <w:szCs w:val="36"/>
    </w:rPr>
  </w:style>
  <w:style w:type="paragraph" w:styleId="NormalWeb">
    <w:name w:val="Normal (Web)"/>
    <w:basedOn w:val="Normal"/>
    <w:uiPriority w:val="99"/>
    <w:semiHidden/>
    <w:unhideWhenUsed/>
    <w:rsid w:val="001E52C6"/>
    <w:pPr>
      <w:spacing w:before="100" w:beforeAutospacing="1" w:after="100" w:afterAutospacing="1"/>
    </w:pPr>
    <w:rPr>
      <w:rFonts w:ascii="Times New Roman" w:hAnsi="Times New Roman" w:cs="Times New Roman"/>
    </w:rPr>
  </w:style>
  <w:style w:type="paragraph" w:styleId="BalloonText">
    <w:name w:val="Balloon Text"/>
    <w:basedOn w:val="Normal"/>
    <w:link w:val="BalloonTextChar"/>
    <w:uiPriority w:val="99"/>
    <w:semiHidden/>
    <w:unhideWhenUsed/>
    <w:rsid w:val="009D132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D132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D1326"/>
    <w:rPr>
      <w:sz w:val="18"/>
      <w:szCs w:val="18"/>
    </w:rPr>
  </w:style>
  <w:style w:type="paragraph" w:styleId="CommentText">
    <w:name w:val="annotation text"/>
    <w:basedOn w:val="Normal"/>
    <w:link w:val="CommentTextChar"/>
    <w:uiPriority w:val="99"/>
    <w:semiHidden/>
    <w:unhideWhenUsed/>
    <w:rsid w:val="009D1326"/>
  </w:style>
  <w:style w:type="character" w:customStyle="1" w:styleId="CommentTextChar">
    <w:name w:val="Comment Text Char"/>
    <w:basedOn w:val="DefaultParagraphFont"/>
    <w:link w:val="CommentText"/>
    <w:uiPriority w:val="99"/>
    <w:semiHidden/>
    <w:rsid w:val="009D1326"/>
  </w:style>
  <w:style w:type="paragraph" w:styleId="CommentSubject">
    <w:name w:val="annotation subject"/>
    <w:basedOn w:val="CommentText"/>
    <w:next w:val="CommentText"/>
    <w:link w:val="CommentSubjectChar"/>
    <w:uiPriority w:val="99"/>
    <w:semiHidden/>
    <w:unhideWhenUsed/>
    <w:rsid w:val="009D1326"/>
    <w:rPr>
      <w:b/>
      <w:bCs/>
      <w:sz w:val="20"/>
      <w:szCs w:val="20"/>
    </w:rPr>
  </w:style>
  <w:style w:type="character" w:customStyle="1" w:styleId="CommentSubjectChar">
    <w:name w:val="Comment Subject Char"/>
    <w:basedOn w:val="CommentTextChar"/>
    <w:link w:val="CommentSubject"/>
    <w:uiPriority w:val="99"/>
    <w:semiHidden/>
    <w:rsid w:val="009D13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8364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s://github.com/aherco/memebank/blob/master/docs/preliminary-schedule.png" TargetMode="External"/><Relationship Id="rId8" Type="http://schemas.openxmlformats.org/officeDocument/2006/relationships/image" Target="media/image1.png"/><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763</Words>
  <Characters>4352</Characters>
  <Application>Microsoft Macintosh Word</Application>
  <DocSecurity>0</DocSecurity>
  <Lines>36</Lines>
  <Paragraphs>10</Paragraphs>
  <ScaleCrop>false</ScaleCrop>
  <LinksUpToDate>false</LinksUpToDate>
  <CharactersWithSpaces>5105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2017-10-21T22:13:00Z</dcterms:created>
  <dcterms:modified xsi:type="dcterms:W3CDTF">2017-10-21T22:13:00Z</dcterms:modified>
</cp:coreProperties>
</file>